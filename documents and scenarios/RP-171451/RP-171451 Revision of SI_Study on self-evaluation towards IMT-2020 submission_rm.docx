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76B" w:rsidRPr="0033027D" w:rsidRDefault="0033027D" w:rsidP="0033027D">
      <w:pPr>
        <w:pStyle w:val="CRCoverPage"/>
        <w:tabs>
          <w:tab w:val="right" w:pos="9639"/>
        </w:tabs>
        <w:spacing w:after="0"/>
        <w:rPr>
          <w:b/>
          <w:noProof/>
          <w:sz w:val="24"/>
        </w:rPr>
      </w:pPr>
      <w:r w:rsidRPr="0033027D">
        <w:rPr>
          <w:b/>
          <w:noProof/>
          <w:sz w:val="24"/>
        </w:rPr>
        <w:t>3GPP TSG</w:t>
      </w:r>
      <w:r w:rsidR="00A02D05">
        <w:rPr>
          <w:b/>
          <w:noProof/>
          <w:sz w:val="24"/>
        </w:rPr>
        <w:t xml:space="preserve"> RAN</w:t>
      </w:r>
      <w:r w:rsidRPr="0033027D">
        <w:rPr>
          <w:b/>
          <w:noProof/>
          <w:sz w:val="24"/>
        </w:rPr>
        <w:t xml:space="preserve"> Meeting #</w:t>
      </w:r>
      <w:r w:rsidR="00A02D05">
        <w:rPr>
          <w:b/>
          <w:noProof/>
          <w:sz w:val="24"/>
        </w:rPr>
        <w:t>75</w:t>
      </w:r>
      <w:r w:rsidRPr="0033027D">
        <w:rPr>
          <w:b/>
          <w:noProof/>
          <w:sz w:val="24"/>
        </w:rPr>
        <w:tab/>
      </w:r>
      <w:ins w:id="0" w:author="David mazzarese" w:date="2017-05-27T16:29:00Z">
        <w:r w:rsidR="005C476B" w:rsidRPr="005C476B">
          <w:rPr>
            <w:b/>
            <w:noProof/>
            <w:sz w:val="24"/>
          </w:rPr>
          <w:t>RP-17</w:t>
        </w:r>
      </w:ins>
      <w:ins w:id="1" w:author="David mazzarese" w:date="2017-06-06T10:21:00Z">
        <w:r w:rsidR="0011611D" w:rsidRPr="0011611D">
          <w:rPr>
            <w:b/>
            <w:noProof/>
            <w:sz w:val="24"/>
          </w:rPr>
          <w:t>14</w:t>
        </w:r>
      </w:ins>
      <w:ins w:id="2" w:author="David mazzarese" w:date="2017-06-06T17:50:00Z">
        <w:r w:rsidR="0089138A">
          <w:rPr>
            <w:b/>
            <w:noProof/>
            <w:sz w:val="24"/>
          </w:rPr>
          <w:t>51</w:t>
        </w:r>
      </w:ins>
    </w:p>
    <w:p w:rsidR="006A45BA" w:rsidRPr="006A45BA" w:rsidRDefault="004B1EB8" w:rsidP="0033027D">
      <w:pPr>
        <w:pStyle w:val="CRCoverPage"/>
        <w:tabs>
          <w:tab w:val="right" w:pos="9639"/>
        </w:tabs>
        <w:spacing w:after="0"/>
        <w:rPr>
          <w:b/>
          <w:noProof/>
          <w:sz w:val="24"/>
        </w:rPr>
      </w:pPr>
      <w:r>
        <w:rPr>
          <w:b/>
          <w:noProof/>
          <w:sz w:val="24"/>
        </w:rPr>
        <w:t>West Palm Beach</w:t>
      </w:r>
      <w:r w:rsidRPr="009170AB">
        <w:rPr>
          <w:b/>
          <w:noProof/>
          <w:sz w:val="24"/>
        </w:rPr>
        <w:t xml:space="preserve">, </w:t>
      </w:r>
      <w:r>
        <w:rPr>
          <w:b/>
          <w:noProof/>
          <w:sz w:val="24"/>
        </w:rPr>
        <w:t>USA June 5 - 8</w:t>
      </w:r>
      <w:r w:rsidR="00A02D05">
        <w:rPr>
          <w:b/>
          <w:noProof/>
          <w:sz w:val="24"/>
        </w:rPr>
        <w:t>, 2017</w:t>
      </w:r>
      <w:r w:rsidR="0033027D" w:rsidRPr="0033027D">
        <w:rPr>
          <w:b/>
          <w:noProof/>
          <w:sz w:val="24"/>
        </w:rPr>
        <w:tab/>
      </w:r>
      <w:ins w:id="3" w:author="David mazzarese" w:date="2017-05-27T16:24:00Z">
        <w:r w:rsidR="005C476B" w:rsidRPr="001A689E">
          <w:rPr>
            <w:b/>
            <w:i/>
            <w:noProof/>
          </w:rPr>
          <w:t xml:space="preserve">In revision of </w:t>
        </w:r>
      </w:ins>
      <w:ins w:id="4" w:author="David mazzarese" w:date="2017-05-27T16:25:00Z">
        <w:r w:rsidR="005C476B" w:rsidRPr="001A689E">
          <w:rPr>
            <w:b/>
            <w:i/>
            <w:noProof/>
          </w:rPr>
          <w:t>RP-170832</w:t>
        </w:r>
      </w:ins>
    </w:p>
    <w:p w:rsidR="006A45BA" w:rsidRDefault="006A45BA" w:rsidP="006A45BA">
      <w:pPr>
        <w:pStyle w:val="CRCoverPage"/>
        <w:tabs>
          <w:tab w:val="right" w:pos="9639"/>
        </w:tabs>
        <w:spacing w:after="0"/>
        <w:rPr>
          <w:rFonts w:eastAsia="Batang" w:cs="Arial"/>
          <w:sz w:val="18"/>
          <w:szCs w:val="18"/>
          <w:lang w:eastAsia="zh-CN"/>
        </w:rPr>
      </w:pPr>
    </w:p>
    <w:p w:rsidR="00AE25BF" w:rsidRPr="00C206D6" w:rsidRDefault="00AE25BF" w:rsidP="00AE25BF">
      <w:pPr>
        <w:pBdr>
          <w:bottom w:val="single" w:sz="4" w:space="1" w:color="auto"/>
        </w:pBdr>
        <w:tabs>
          <w:tab w:val="right" w:pos="9639"/>
        </w:tabs>
        <w:overflowPunct/>
        <w:autoSpaceDE/>
        <w:autoSpaceDN/>
        <w:adjustRightInd/>
        <w:jc w:val="both"/>
        <w:textAlignment w:val="auto"/>
        <w:outlineLvl w:val="0"/>
        <w:rPr>
          <w:rFonts w:ascii="Arial" w:eastAsia="Batang" w:hAnsi="Arial" w:cs="Arial"/>
          <w:sz w:val="16"/>
          <w:szCs w:val="16"/>
          <w:lang w:eastAsia="zh-CN"/>
        </w:rPr>
      </w:pPr>
    </w:p>
    <w:p w:rsidR="00AE25BF" w:rsidRPr="006E5DD5" w:rsidRDefault="00AE25BF" w:rsidP="00AE25BF">
      <w:pPr>
        <w:tabs>
          <w:tab w:val="left" w:pos="2127"/>
        </w:tabs>
        <w:overflowPunct/>
        <w:autoSpaceDE/>
        <w:autoSpaceDN/>
        <w:adjustRightInd/>
        <w:spacing w:after="0"/>
        <w:ind w:left="2126" w:hanging="2126"/>
        <w:jc w:val="both"/>
        <w:textAlignment w:val="auto"/>
        <w:outlineLvl w:val="0"/>
        <w:rPr>
          <w:rFonts w:ascii="Arial" w:eastAsia="Batang" w:hAnsi="Arial"/>
          <w:b/>
          <w:lang w:val="en-US" w:eastAsia="zh-CN"/>
        </w:rPr>
      </w:pPr>
      <w:r w:rsidRPr="006E5DD5">
        <w:rPr>
          <w:rFonts w:ascii="Arial" w:eastAsia="Batang" w:hAnsi="Arial"/>
          <w:b/>
          <w:lang w:val="en-US" w:eastAsia="zh-CN"/>
        </w:rPr>
        <w:t>Source:</w:t>
      </w:r>
      <w:r w:rsidRPr="006E5DD5">
        <w:rPr>
          <w:rFonts w:ascii="Arial" w:eastAsia="Batang" w:hAnsi="Arial"/>
          <w:b/>
          <w:lang w:val="en-US" w:eastAsia="zh-CN"/>
        </w:rPr>
        <w:tab/>
      </w:r>
      <w:r w:rsidR="004B1EB8" w:rsidRPr="004B1EB8">
        <w:rPr>
          <w:rFonts w:ascii="Arial" w:eastAsia="Batang" w:hAnsi="Arial"/>
          <w:b/>
          <w:lang w:val="en-US" w:eastAsia="zh-CN"/>
        </w:rPr>
        <w:t>Huawei, Ericsson, Telecom Italia</w:t>
      </w:r>
    </w:p>
    <w:p w:rsidR="00AE25BF" w:rsidRPr="006E5DD5" w:rsidRDefault="00AE25BF" w:rsidP="00AE25BF">
      <w:pPr>
        <w:tabs>
          <w:tab w:val="left" w:pos="2127"/>
        </w:tabs>
        <w:overflowPunct/>
        <w:autoSpaceDE/>
        <w:autoSpaceDN/>
        <w:adjustRightInd/>
        <w:spacing w:after="0"/>
        <w:ind w:left="2126" w:hanging="2126"/>
        <w:jc w:val="both"/>
        <w:textAlignment w:val="auto"/>
        <w:outlineLvl w:val="0"/>
        <w:rPr>
          <w:rFonts w:ascii="Arial" w:eastAsia="Batang" w:hAnsi="Arial"/>
          <w:b/>
          <w:lang w:eastAsia="zh-CN"/>
        </w:rPr>
      </w:pPr>
      <w:r w:rsidRPr="006E5DD5">
        <w:rPr>
          <w:rFonts w:ascii="Arial" w:eastAsia="Batang" w:hAnsi="Arial" w:cs="Arial"/>
          <w:b/>
          <w:lang w:eastAsia="zh-CN"/>
        </w:rPr>
        <w:t>Title:</w:t>
      </w:r>
      <w:r w:rsidRPr="006E5DD5">
        <w:rPr>
          <w:rFonts w:ascii="Arial" w:eastAsia="Batang" w:hAnsi="Arial" w:cs="Arial"/>
          <w:b/>
          <w:lang w:eastAsia="zh-CN"/>
        </w:rPr>
        <w:tab/>
      </w:r>
      <w:r w:rsidR="004B1EB8" w:rsidRPr="00A84B5C">
        <w:rPr>
          <w:rFonts w:ascii="Arial" w:eastAsia="MS Mincho" w:hAnsi="Arial" w:cs="Arial"/>
          <w:b/>
          <w:lang w:eastAsia="ja-JP"/>
        </w:rPr>
        <w:t>Revision of SI: Study on self-evaluation towards IMT-2020 submission</w:t>
      </w:r>
    </w:p>
    <w:p w:rsidR="00AE25BF" w:rsidRPr="006E5DD5" w:rsidRDefault="00AE25BF" w:rsidP="00AE25BF">
      <w:pPr>
        <w:tabs>
          <w:tab w:val="left" w:pos="2127"/>
        </w:tabs>
        <w:overflowPunct/>
        <w:autoSpaceDE/>
        <w:autoSpaceDN/>
        <w:adjustRightInd/>
        <w:spacing w:after="0"/>
        <w:ind w:left="2126" w:hanging="2126"/>
        <w:jc w:val="both"/>
        <w:textAlignment w:val="auto"/>
        <w:outlineLvl w:val="0"/>
        <w:rPr>
          <w:rFonts w:ascii="Arial" w:eastAsia="Batang" w:hAnsi="Arial"/>
          <w:b/>
          <w:lang w:eastAsia="zh-CN"/>
        </w:rPr>
      </w:pPr>
      <w:r w:rsidRPr="006E5DD5">
        <w:rPr>
          <w:rFonts w:ascii="Arial" w:eastAsia="Batang" w:hAnsi="Arial"/>
          <w:b/>
          <w:lang w:eastAsia="zh-CN"/>
        </w:rPr>
        <w:t>Document for:</w:t>
      </w:r>
      <w:r w:rsidRPr="006E5DD5">
        <w:rPr>
          <w:rFonts w:ascii="Arial" w:eastAsia="Batang" w:hAnsi="Arial"/>
          <w:b/>
          <w:lang w:eastAsia="zh-CN"/>
        </w:rPr>
        <w:tab/>
        <w:t>Approval</w:t>
      </w:r>
    </w:p>
    <w:p w:rsidR="00AE25BF" w:rsidRPr="00003F60" w:rsidRDefault="00AE25BF" w:rsidP="00AE25BF">
      <w:pPr>
        <w:pBdr>
          <w:bottom w:val="single" w:sz="4" w:space="1" w:color="auto"/>
        </w:pBdr>
        <w:tabs>
          <w:tab w:val="left" w:pos="2127"/>
        </w:tabs>
        <w:overflowPunct/>
        <w:autoSpaceDE/>
        <w:autoSpaceDN/>
        <w:adjustRightInd/>
        <w:spacing w:after="0"/>
        <w:ind w:left="2126" w:hanging="2126"/>
        <w:jc w:val="both"/>
        <w:textAlignment w:val="auto"/>
        <w:rPr>
          <w:rFonts w:ascii="Arial" w:hAnsi="Arial"/>
          <w:b/>
          <w:lang w:eastAsia="zh-CN"/>
        </w:rPr>
      </w:pPr>
      <w:r w:rsidRPr="006E5DD5">
        <w:rPr>
          <w:rFonts w:ascii="Arial" w:eastAsia="Batang" w:hAnsi="Arial"/>
          <w:b/>
          <w:lang w:eastAsia="zh-CN"/>
        </w:rPr>
        <w:t>Agenda Item:</w:t>
      </w:r>
      <w:r w:rsidRPr="006E5DD5">
        <w:rPr>
          <w:rFonts w:ascii="Arial" w:eastAsia="Batang" w:hAnsi="Arial"/>
          <w:b/>
          <w:lang w:eastAsia="zh-CN"/>
        </w:rPr>
        <w:tab/>
      </w:r>
      <w:r w:rsidR="004B1EB8">
        <w:rPr>
          <w:rFonts w:ascii="Arial" w:hAnsi="Arial" w:hint="eastAsia"/>
          <w:b/>
          <w:lang w:eastAsia="zh-CN"/>
        </w:rPr>
        <w:t>9.3.8</w:t>
      </w:r>
    </w:p>
    <w:p w:rsidR="008A76FD" w:rsidRPr="00BC642A" w:rsidRDefault="001C5C86" w:rsidP="00BA3A53">
      <w:pPr>
        <w:spacing w:before="120"/>
        <w:jc w:val="center"/>
        <w:rPr>
          <w:rFonts w:ascii="Arial" w:hAnsi="Arial" w:cs="Arial"/>
          <w:sz w:val="36"/>
          <w:szCs w:val="36"/>
        </w:rPr>
      </w:pPr>
      <w:r w:rsidRPr="00BC642A">
        <w:rPr>
          <w:rFonts w:ascii="Arial" w:hAnsi="Arial" w:cs="Arial"/>
          <w:sz w:val="36"/>
          <w:szCs w:val="36"/>
        </w:rPr>
        <w:t xml:space="preserve">3GPP™ </w:t>
      </w:r>
      <w:r w:rsidR="008A76FD" w:rsidRPr="00BC642A">
        <w:rPr>
          <w:rFonts w:ascii="Arial" w:hAnsi="Arial" w:cs="Arial"/>
          <w:sz w:val="36"/>
          <w:szCs w:val="36"/>
        </w:rPr>
        <w:t>Work Item Description</w:t>
      </w:r>
    </w:p>
    <w:p w:rsidR="00BA3A53" w:rsidRDefault="00BC642A" w:rsidP="00BC642A">
      <w:pPr>
        <w:jc w:val="center"/>
        <w:rPr>
          <w:rFonts w:cs="Arial"/>
          <w:noProof/>
        </w:rPr>
      </w:pPr>
      <w:r>
        <w:t xml:space="preserve">For guidance, see </w:t>
      </w:r>
      <w:hyperlink r:id="rId8" w:history="1">
        <w:r w:rsidRPr="00BC642A">
          <w:rPr>
            <w:rStyle w:val="Hyperlink"/>
          </w:rPr>
          <w:t>3GPP Working Procedures</w:t>
        </w:r>
      </w:hyperlink>
      <w:r>
        <w:t xml:space="preserve">, article 39; and </w:t>
      </w:r>
      <w:hyperlink r:id="rId9" w:history="1">
        <w:r w:rsidRPr="00BC642A">
          <w:rPr>
            <w:rStyle w:val="Hyperlink"/>
          </w:rPr>
          <w:t>3GPP TR 21.900</w:t>
        </w:r>
      </w:hyperlink>
      <w:r>
        <w:t>.</w:t>
      </w:r>
      <w:r w:rsidR="00BA3A53">
        <w:br/>
      </w:r>
      <w:r w:rsidR="009B1936" w:rsidRPr="00ED7A5B">
        <w:rPr>
          <w:rFonts w:cs="Arial"/>
          <w:noProof/>
        </w:rPr>
        <w:t>C</w:t>
      </w:r>
      <w:r w:rsidR="00BA3A53" w:rsidRPr="00ED7A5B">
        <w:rPr>
          <w:rFonts w:cs="Arial"/>
          <w:noProof/>
        </w:rPr>
        <w:t xml:space="preserve">omprehensive instructions can be found at </w:t>
      </w:r>
      <w:hyperlink r:id="rId10" w:history="1">
        <w:r w:rsidR="00BA3A53" w:rsidRPr="00ED7A5B">
          <w:rPr>
            <w:rStyle w:val="Hyperlink"/>
            <w:rFonts w:cs="Arial"/>
            <w:noProof/>
          </w:rPr>
          <w:t>http://www.3gpp.org/Work-Items</w:t>
        </w:r>
      </w:hyperlink>
    </w:p>
    <w:p w:rsidR="003F268E" w:rsidRPr="00BA3A53" w:rsidRDefault="008A76FD" w:rsidP="00BA3A53">
      <w:pPr>
        <w:pStyle w:val="Heading1"/>
      </w:pPr>
      <w:r w:rsidRPr="00BA3A53">
        <w:t>Title</w:t>
      </w:r>
      <w:r w:rsidR="00985B73" w:rsidRPr="00BA3A53">
        <w:t>:</w:t>
      </w:r>
      <w:r w:rsidR="00B078D6" w:rsidRPr="00BA3A53">
        <w:t xml:space="preserve"> </w:t>
      </w:r>
      <w:r w:rsidR="00F41A27" w:rsidRPr="00BA3A53">
        <w:tab/>
      </w:r>
      <w:r w:rsidR="004D19E8" w:rsidRPr="00A42A1F">
        <w:t xml:space="preserve">New Study Item on </w:t>
      </w:r>
      <w:r w:rsidR="004D19E8">
        <w:rPr>
          <w:rFonts w:hint="eastAsia"/>
          <w:lang w:eastAsia="zh-CN"/>
        </w:rPr>
        <w:t>Self Evaluation towards IMT-2020 Submission</w:t>
      </w:r>
    </w:p>
    <w:p w:rsidR="00B078D6" w:rsidRDefault="00E13CB2" w:rsidP="00D31CC8">
      <w:pPr>
        <w:pStyle w:val="Heading2"/>
        <w:tabs>
          <w:tab w:val="left" w:pos="2552"/>
        </w:tabs>
      </w:pPr>
      <w:r>
        <w:t>A</w:t>
      </w:r>
      <w:r w:rsidR="00B078D6">
        <w:t>cronym:</w:t>
      </w:r>
      <w:r w:rsidR="001C718D">
        <w:t xml:space="preserve"> </w:t>
      </w:r>
      <w:ins w:id="5" w:author="David mazzarese" w:date="2017-05-27T16:16:00Z">
        <w:r w:rsidR="00026F15" w:rsidRPr="00026F15">
          <w:t>FS_5G_eval</w:t>
        </w:r>
      </w:ins>
      <w:del w:id="6" w:author="David mazzarese" w:date="2017-05-27T16:16:00Z">
        <w:r w:rsidR="00450236" w:rsidDel="00026F15">
          <w:delText>5G-Eval</w:delText>
        </w:r>
      </w:del>
    </w:p>
    <w:p w:rsidR="00B078D6" w:rsidRDefault="00B078D6" w:rsidP="009870A7">
      <w:pPr>
        <w:pStyle w:val="Heading2"/>
        <w:tabs>
          <w:tab w:val="left" w:pos="2552"/>
        </w:tabs>
      </w:pPr>
      <w:r>
        <w:t>Unique identifier</w:t>
      </w:r>
      <w:r w:rsidR="00F41A27">
        <w:t xml:space="preserve">: </w:t>
      </w:r>
      <w:r w:rsidR="00F41A27" w:rsidRPr="00251D80">
        <w:tab/>
      </w:r>
      <w:r w:rsidR="00D31CC8">
        <w:t xml:space="preserve"> </w:t>
      </w:r>
    </w:p>
    <w:p w:rsidR="00A7059D" w:rsidRDefault="00A02D05" w:rsidP="00A02D05">
      <w:pPr>
        <w:pStyle w:val="NO"/>
        <w:spacing w:after="0"/>
        <w:rPr>
          <w:color w:val="0000FF"/>
        </w:rPr>
      </w:pPr>
      <w:r w:rsidRPr="002D4462">
        <w:rPr>
          <w:color w:val="0000FF"/>
        </w:rPr>
        <w:t>NOTE:</w:t>
      </w:r>
      <w:r w:rsidRPr="002D4462">
        <w:rPr>
          <w:color w:val="0000FF"/>
        </w:rPr>
        <w:tab/>
      </w:r>
      <w:r w:rsidR="00A7059D">
        <w:rPr>
          <w:color w:val="0000FF"/>
        </w:rPr>
        <w:t xml:space="preserve">For new WIs/SIs </w:t>
      </w:r>
      <w:r w:rsidR="00473739">
        <w:rPr>
          <w:color w:val="0000FF"/>
        </w:rPr>
        <w:t>leave the</w:t>
      </w:r>
      <w:r w:rsidR="00A7059D">
        <w:rPr>
          <w:color w:val="0000FF"/>
        </w:rPr>
        <w:t xml:space="preserve"> Uniqu</w:t>
      </w:r>
      <w:r w:rsidR="00473739">
        <w:rPr>
          <w:color w:val="0000FF"/>
        </w:rPr>
        <w:t>e identifier empty but you may make a proposal for an Acronym.</w:t>
      </w:r>
    </w:p>
    <w:p w:rsidR="00A7059D" w:rsidRDefault="00A7059D" w:rsidP="00A02D05">
      <w:pPr>
        <w:pStyle w:val="NO"/>
        <w:spacing w:after="0"/>
        <w:rPr>
          <w:color w:val="0000FF"/>
        </w:rPr>
      </w:pPr>
      <w:r>
        <w:rPr>
          <w:color w:val="0000FF"/>
        </w:rPr>
        <w:tab/>
      </w:r>
      <w:r w:rsidR="00A02D05" w:rsidRPr="002D4462">
        <w:rPr>
          <w:color w:val="0000FF"/>
        </w:rPr>
        <w:t xml:space="preserve">If this is a RAN WID including Core </w:t>
      </w:r>
      <w:r w:rsidR="00A02D05" w:rsidRPr="000B2810">
        <w:rPr>
          <w:color w:val="0000FF"/>
          <w:u w:val="single"/>
        </w:rPr>
        <w:t>and</w:t>
      </w:r>
      <w:r w:rsidR="00A02D05" w:rsidRPr="002D4462">
        <w:rPr>
          <w:color w:val="0000FF"/>
        </w:rPr>
        <w:t xml:space="preserve"> Perf. part, then Title, Acronym and Unique identifier refer to the feature WI. </w:t>
      </w:r>
    </w:p>
    <w:p w:rsidR="00A02D05" w:rsidRDefault="00A7059D" w:rsidP="00A02D05">
      <w:pPr>
        <w:pStyle w:val="NO"/>
        <w:spacing w:after="0"/>
        <w:rPr>
          <w:color w:val="0000FF"/>
        </w:rPr>
      </w:pPr>
      <w:r>
        <w:rPr>
          <w:color w:val="0000FF"/>
        </w:rPr>
        <w:tab/>
      </w:r>
      <w:r w:rsidR="00A02D05">
        <w:rPr>
          <w:color w:val="0000FF"/>
        </w:rPr>
        <w:t>P</w:t>
      </w:r>
      <w:r w:rsidR="00A02D05" w:rsidRPr="002D4462">
        <w:rPr>
          <w:color w:val="0000FF"/>
        </w:rPr>
        <w:t>lease tick (X) the applicable box(es) in the table below:</w:t>
      </w:r>
    </w:p>
    <w:p w:rsidR="00A02D05" w:rsidRPr="002D4462" w:rsidRDefault="00A02D05" w:rsidP="00A02D05">
      <w:pPr>
        <w:pStyle w:val="NO"/>
        <w:spacing w:after="0"/>
        <w:rPr>
          <w:color w:val="0000FF"/>
        </w:rPr>
      </w:pPr>
      <w:r>
        <w:rPr>
          <w:color w:val="0000FF"/>
        </w:rPr>
        <w:tab/>
        <w:t>Either: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44"/>
        <w:gridCol w:w="862"/>
      </w:tblGrid>
      <w:tr w:rsidR="00A02D05" w:rsidRPr="004C7921" w:rsidTr="00E56328">
        <w:trPr>
          <w:jc w:val="center"/>
        </w:trPr>
        <w:tc>
          <w:tcPr>
            <w:tcW w:w="3544" w:type="dxa"/>
            <w:shd w:val="clear" w:color="auto" w:fill="E0E0E0"/>
            <w:tcMar>
              <w:top w:w="28" w:type="dxa"/>
              <w:bottom w:w="28" w:type="dxa"/>
            </w:tcMar>
          </w:tcPr>
          <w:p w:rsidR="00A02D05" w:rsidRPr="004C7921" w:rsidRDefault="00A02D05" w:rsidP="00A02D05">
            <w:pPr>
              <w:pStyle w:val="TAL"/>
              <w:rPr>
                <w:b/>
                <w:bCs/>
                <w:color w:val="0000FF"/>
              </w:rPr>
            </w:pPr>
            <w:r w:rsidRPr="004C7921">
              <w:rPr>
                <w:b/>
                <w:bCs/>
                <w:color w:val="0000FF"/>
              </w:rPr>
              <w:t>This WID includes a Core part</w:t>
            </w:r>
          </w:p>
        </w:tc>
        <w:tc>
          <w:tcPr>
            <w:tcW w:w="862" w:type="dxa"/>
            <w:tcMar>
              <w:top w:w="28" w:type="dxa"/>
              <w:bottom w:w="28" w:type="dxa"/>
            </w:tcMar>
          </w:tcPr>
          <w:p w:rsidR="00A02D05" w:rsidRPr="004C7921" w:rsidRDefault="00A02D05" w:rsidP="00A02D05">
            <w:pPr>
              <w:pStyle w:val="TAL"/>
              <w:jc w:val="center"/>
              <w:rPr>
                <w:b/>
                <w:bCs/>
              </w:rPr>
            </w:pPr>
          </w:p>
        </w:tc>
      </w:tr>
      <w:tr w:rsidR="00A02D05" w:rsidRPr="004C7921" w:rsidTr="00E56328">
        <w:trPr>
          <w:jc w:val="center"/>
        </w:trPr>
        <w:tc>
          <w:tcPr>
            <w:tcW w:w="3544" w:type="dxa"/>
            <w:shd w:val="clear" w:color="auto" w:fill="E0E0E0"/>
            <w:tcMar>
              <w:top w:w="28" w:type="dxa"/>
              <w:bottom w:w="28" w:type="dxa"/>
            </w:tcMar>
          </w:tcPr>
          <w:p w:rsidR="00A02D05" w:rsidRPr="004C7921" w:rsidRDefault="00A02D05" w:rsidP="00A02D05">
            <w:pPr>
              <w:pStyle w:val="TAL"/>
              <w:rPr>
                <w:b/>
                <w:bCs/>
                <w:color w:val="0000FF"/>
              </w:rPr>
            </w:pPr>
            <w:r w:rsidRPr="004C7921">
              <w:rPr>
                <w:b/>
                <w:bCs/>
                <w:color w:val="0000FF"/>
              </w:rPr>
              <w:t>This WID includes a Performance part</w:t>
            </w:r>
          </w:p>
        </w:tc>
        <w:tc>
          <w:tcPr>
            <w:tcW w:w="862" w:type="dxa"/>
            <w:tcMar>
              <w:top w:w="28" w:type="dxa"/>
              <w:bottom w:w="28" w:type="dxa"/>
            </w:tcMar>
          </w:tcPr>
          <w:p w:rsidR="00A02D05" w:rsidRPr="004C7921" w:rsidRDefault="00A02D05" w:rsidP="00A02D05">
            <w:pPr>
              <w:pStyle w:val="TAL"/>
              <w:jc w:val="center"/>
              <w:rPr>
                <w:b/>
                <w:bCs/>
              </w:rPr>
            </w:pPr>
          </w:p>
        </w:tc>
      </w:tr>
    </w:tbl>
    <w:p w:rsidR="00A02D05" w:rsidRPr="002D4462" w:rsidRDefault="00A02D05" w:rsidP="00A02D05">
      <w:pPr>
        <w:pStyle w:val="NO"/>
        <w:spacing w:after="0"/>
        <w:rPr>
          <w:color w:val="0000FF"/>
        </w:rPr>
      </w:pPr>
      <w:r>
        <w:rPr>
          <w:color w:val="0000FF"/>
        </w:rPr>
        <w:tab/>
        <w:t>or: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2"/>
        <w:gridCol w:w="1772"/>
        <w:gridCol w:w="862"/>
      </w:tblGrid>
      <w:tr w:rsidR="00A02D05" w:rsidRPr="004C7921" w:rsidTr="00E56328">
        <w:trPr>
          <w:jc w:val="center"/>
        </w:trPr>
        <w:tc>
          <w:tcPr>
            <w:tcW w:w="3544" w:type="dxa"/>
            <w:gridSpan w:val="2"/>
            <w:shd w:val="clear" w:color="auto" w:fill="E0E0E0"/>
            <w:tcMar>
              <w:top w:w="28" w:type="dxa"/>
              <w:bottom w:w="28" w:type="dxa"/>
            </w:tcMar>
          </w:tcPr>
          <w:p w:rsidR="00A02D05" w:rsidRPr="004C7921" w:rsidRDefault="00A02D05" w:rsidP="00A02D05">
            <w:pPr>
              <w:pStyle w:val="TAL"/>
              <w:rPr>
                <w:b/>
                <w:bCs/>
                <w:color w:val="0000FF"/>
              </w:rPr>
            </w:pPr>
            <w:r w:rsidRPr="004C7921">
              <w:rPr>
                <w:b/>
                <w:bCs/>
                <w:color w:val="0000FF"/>
              </w:rPr>
              <w:t xml:space="preserve">This WID includes a </w:t>
            </w:r>
            <w:r>
              <w:rPr>
                <w:b/>
                <w:bCs/>
                <w:color w:val="0000FF"/>
              </w:rPr>
              <w:t xml:space="preserve">Testing </w:t>
            </w:r>
            <w:r w:rsidRPr="004C7921">
              <w:rPr>
                <w:b/>
                <w:bCs/>
                <w:color w:val="0000FF"/>
              </w:rPr>
              <w:t>part</w:t>
            </w:r>
          </w:p>
        </w:tc>
        <w:tc>
          <w:tcPr>
            <w:tcW w:w="862" w:type="dxa"/>
            <w:tcMar>
              <w:top w:w="28" w:type="dxa"/>
              <w:bottom w:w="28" w:type="dxa"/>
            </w:tcMar>
          </w:tcPr>
          <w:p w:rsidR="00A02D05" w:rsidRPr="004C7921" w:rsidRDefault="00A02D05" w:rsidP="00A02D05">
            <w:pPr>
              <w:pStyle w:val="TAL"/>
              <w:jc w:val="center"/>
              <w:rPr>
                <w:b/>
                <w:bCs/>
              </w:rPr>
            </w:pPr>
          </w:p>
        </w:tc>
      </w:tr>
      <w:tr w:rsidR="00C206D6" w:rsidRPr="004C7921" w:rsidTr="00C206D6">
        <w:trPr>
          <w:trHeight w:val="205"/>
          <w:jc w:val="center"/>
        </w:trPr>
        <w:tc>
          <w:tcPr>
            <w:tcW w:w="1772" w:type="dxa"/>
            <w:vMerge w:val="restart"/>
            <w:shd w:val="clear" w:color="auto" w:fill="E0E0E0"/>
            <w:tcMar>
              <w:top w:w="28" w:type="dxa"/>
              <w:bottom w:w="28" w:type="dxa"/>
            </w:tcMar>
          </w:tcPr>
          <w:p w:rsidR="00C206D6" w:rsidRPr="004C7921" w:rsidRDefault="00C206D6" w:rsidP="00A02D05">
            <w:pPr>
              <w:pStyle w:val="TAL"/>
              <w:rPr>
                <w:b/>
                <w:bCs/>
                <w:color w:val="0000FF"/>
              </w:rPr>
            </w:pPr>
            <w:r>
              <w:rPr>
                <w:b/>
                <w:bCs/>
                <w:color w:val="0000FF"/>
              </w:rPr>
              <w:t>and it addresses the following 3GPP work area:</w:t>
            </w:r>
          </w:p>
        </w:tc>
        <w:tc>
          <w:tcPr>
            <w:tcW w:w="1772" w:type="dxa"/>
            <w:shd w:val="clear" w:color="auto" w:fill="E0E0E0"/>
          </w:tcPr>
          <w:p w:rsidR="00C206D6" w:rsidRPr="004C7921" w:rsidRDefault="00C206D6" w:rsidP="00A02D05">
            <w:pPr>
              <w:pStyle w:val="TAL"/>
              <w:rPr>
                <w:b/>
                <w:bCs/>
                <w:color w:val="0000FF"/>
              </w:rPr>
            </w:pPr>
            <w:r>
              <w:rPr>
                <w:b/>
                <w:bCs/>
                <w:color w:val="0000FF"/>
              </w:rPr>
              <w:t>Radio Access</w:t>
            </w:r>
          </w:p>
        </w:tc>
        <w:tc>
          <w:tcPr>
            <w:tcW w:w="862" w:type="dxa"/>
            <w:tcMar>
              <w:top w:w="28" w:type="dxa"/>
              <w:bottom w:w="28" w:type="dxa"/>
            </w:tcMar>
          </w:tcPr>
          <w:p w:rsidR="00C206D6" w:rsidRPr="004C7921" w:rsidRDefault="00C206D6" w:rsidP="00A02D05">
            <w:pPr>
              <w:pStyle w:val="TAL"/>
              <w:jc w:val="center"/>
              <w:rPr>
                <w:b/>
                <w:bCs/>
              </w:rPr>
            </w:pPr>
          </w:p>
        </w:tc>
      </w:tr>
      <w:tr w:rsidR="00C206D6" w:rsidRPr="004C7921" w:rsidTr="001C67DB">
        <w:trPr>
          <w:trHeight w:val="205"/>
          <w:jc w:val="center"/>
        </w:trPr>
        <w:tc>
          <w:tcPr>
            <w:tcW w:w="1772" w:type="dxa"/>
            <w:vMerge/>
            <w:shd w:val="clear" w:color="auto" w:fill="E0E0E0"/>
            <w:tcMar>
              <w:top w:w="28" w:type="dxa"/>
              <w:bottom w:w="28" w:type="dxa"/>
            </w:tcMar>
          </w:tcPr>
          <w:p w:rsidR="00C206D6" w:rsidRDefault="00C206D6" w:rsidP="00A02D05">
            <w:pPr>
              <w:pStyle w:val="TAL"/>
              <w:rPr>
                <w:b/>
                <w:bCs/>
                <w:color w:val="0000FF"/>
              </w:rPr>
            </w:pPr>
          </w:p>
        </w:tc>
        <w:tc>
          <w:tcPr>
            <w:tcW w:w="1772" w:type="dxa"/>
            <w:shd w:val="clear" w:color="auto" w:fill="E0E0E0"/>
          </w:tcPr>
          <w:p w:rsidR="00C206D6" w:rsidRPr="004C7921" w:rsidRDefault="00C206D6" w:rsidP="00A02D05">
            <w:pPr>
              <w:pStyle w:val="TAL"/>
              <w:rPr>
                <w:b/>
                <w:bCs/>
                <w:color w:val="0000FF"/>
              </w:rPr>
            </w:pPr>
            <w:r>
              <w:rPr>
                <w:b/>
                <w:bCs/>
                <w:color w:val="0000FF"/>
              </w:rPr>
              <w:t>Core Network</w:t>
            </w:r>
          </w:p>
        </w:tc>
        <w:tc>
          <w:tcPr>
            <w:tcW w:w="862" w:type="dxa"/>
            <w:tcMar>
              <w:top w:w="28" w:type="dxa"/>
              <w:bottom w:w="28" w:type="dxa"/>
            </w:tcMar>
          </w:tcPr>
          <w:p w:rsidR="00C206D6" w:rsidRPr="004C7921" w:rsidRDefault="00C206D6" w:rsidP="00A02D05">
            <w:pPr>
              <w:pStyle w:val="TAL"/>
              <w:jc w:val="center"/>
              <w:rPr>
                <w:b/>
                <w:bCs/>
              </w:rPr>
            </w:pPr>
          </w:p>
        </w:tc>
      </w:tr>
      <w:tr w:rsidR="00C206D6" w:rsidRPr="004C7921" w:rsidTr="001C67DB">
        <w:trPr>
          <w:trHeight w:val="205"/>
          <w:jc w:val="center"/>
        </w:trPr>
        <w:tc>
          <w:tcPr>
            <w:tcW w:w="1772" w:type="dxa"/>
            <w:vMerge/>
            <w:shd w:val="clear" w:color="auto" w:fill="E0E0E0"/>
            <w:tcMar>
              <w:top w:w="28" w:type="dxa"/>
              <w:bottom w:w="28" w:type="dxa"/>
            </w:tcMar>
          </w:tcPr>
          <w:p w:rsidR="00C206D6" w:rsidRDefault="00C206D6" w:rsidP="00A02D05">
            <w:pPr>
              <w:pStyle w:val="TAL"/>
              <w:rPr>
                <w:b/>
                <w:bCs/>
                <w:color w:val="0000FF"/>
              </w:rPr>
            </w:pPr>
          </w:p>
        </w:tc>
        <w:tc>
          <w:tcPr>
            <w:tcW w:w="1772" w:type="dxa"/>
            <w:shd w:val="clear" w:color="auto" w:fill="E0E0E0"/>
          </w:tcPr>
          <w:p w:rsidR="00C206D6" w:rsidRPr="004C7921" w:rsidRDefault="00C206D6" w:rsidP="00A02D05">
            <w:pPr>
              <w:pStyle w:val="TAL"/>
              <w:rPr>
                <w:b/>
                <w:bCs/>
                <w:color w:val="0000FF"/>
              </w:rPr>
            </w:pPr>
            <w:r>
              <w:rPr>
                <w:b/>
                <w:bCs/>
                <w:color w:val="0000FF"/>
              </w:rPr>
              <w:t>Services</w:t>
            </w:r>
          </w:p>
        </w:tc>
        <w:tc>
          <w:tcPr>
            <w:tcW w:w="862" w:type="dxa"/>
            <w:tcMar>
              <w:top w:w="28" w:type="dxa"/>
              <w:bottom w:w="28" w:type="dxa"/>
            </w:tcMar>
          </w:tcPr>
          <w:p w:rsidR="00C206D6" w:rsidRPr="004C7921" w:rsidRDefault="00C206D6" w:rsidP="00A02D05">
            <w:pPr>
              <w:pStyle w:val="TAL"/>
              <w:jc w:val="center"/>
              <w:rPr>
                <w:b/>
                <w:bCs/>
              </w:rPr>
            </w:pPr>
          </w:p>
        </w:tc>
      </w:tr>
    </w:tbl>
    <w:p w:rsidR="008A76FD" w:rsidRDefault="00B03C01" w:rsidP="00FC3B6D">
      <w:pPr>
        <w:ind w:right="-99"/>
      </w:pPr>
      <w:r>
        <w:t xml:space="preserve"> </w:t>
      </w:r>
    </w:p>
    <w:p w:rsidR="004260A5" w:rsidRDefault="004260A5" w:rsidP="004260A5">
      <w:pPr>
        <w:pStyle w:val="Heading2"/>
      </w:pPr>
      <w:r>
        <w:t>1</w:t>
      </w:r>
      <w:r>
        <w:tab/>
        <w:t>Impacts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179"/>
        <w:gridCol w:w="1127"/>
        <w:gridCol w:w="486"/>
        <w:gridCol w:w="476"/>
        <w:gridCol w:w="476"/>
        <w:gridCol w:w="1587"/>
      </w:tblGrid>
      <w:tr w:rsidR="004260A5" w:rsidTr="004A40BE">
        <w:trPr>
          <w:jc w:val="center"/>
        </w:trPr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shd w:val="clear" w:color="auto" w:fill="E0E0E0"/>
          </w:tcPr>
          <w:p w:rsidR="004260A5" w:rsidRDefault="004260A5" w:rsidP="004A40BE">
            <w:pPr>
              <w:pStyle w:val="TAL"/>
              <w:keepNext w:val="0"/>
              <w:ind w:right="-99"/>
              <w:rPr>
                <w:b/>
              </w:rPr>
            </w:pPr>
            <w:r>
              <w:rPr>
                <w:b/>
              </w:rPr>
              <w:t>Affects:</w:t>
            </w:r>
          </w:p>
        </w:tc>
        <w:tc>
          <w:tcPr>
            <w:tcW w:w="0" w:type="auto"/>
            <w:tcBorders>
              <w:left w:val="nil"/>
              <w:bottom w:val="single" w:sz="12" w:space="0" w:color="auto"/>
            </w:tcBorders>
            <w:shd w:val="clear" w:color="auto" w:fill="E0E0E0"/>
          </w:tcPr>
          <w:p w:rsidR="004260A5" w:rsidRDefault="004260A5" w:rsidP="004A40BE">
            <w:pPr>
              <w:pStyle w:val="TAH"/>
            </w:pPr>
            <w:r>
              <w:t>UICC apps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E0E0E0"/>
          </w:tcPr>
          <w:p w:rsidR="004260A5" w:rsidRDefault="004260A5" w:rsidP="004A40BE">
            <w:pPr>
              <w:pStyle w:val="TAH"/>
            </w:pPr>
            <w:r>
              <w:t>ME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E0E0E0"/>
          </w:tcPr>
          <w:p w:rsidR="004260A5" w:rsidRDefault="004260A5" w:rsidP="004A40BE">
            <w:pPr>
              <w:pStyle w:val="TAH"/>
            </w:pPr>
            <w:r>
              <w:t>AN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E0E0E0"/>
          </w:tcPr>
          <w:p w:rsidR="004260A5" w:rsidRDefault="004260A5" w:rsidP="004A40BE">
            <w:pPr>
              <w:pStyle w:val="TAH"/>
            </w:pPr>
            <w:r>
              <w:t>CN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E0E0E0"/>
          </w:tcPr>
          <w:p w:rsidR="004260A5" w:rsidRDefault="004260A5" w:rsidP="00BF7C9D">
            <w:pPr>
              <w:pStyle w:val="TAH"/>
            </w:pPr>
            <w:r>
              <w:t>Others</w:t>
            </w:r>
            <w:r w:rsidR="00BF7C9D">
              <w:t xml:space="preserve"> (specify)</w:t>
            </w:r>
          </w:p>
        </w:tc>
      </w:tr>
      <w:tr w:rsidR="004260A5" w:rsidTr="004A40BE">
        <w:trPr>
          <w:jc w:val="center"/>
        </w:trPr>
        <w:tc>
          <w:tcPr>
            <w:tcW w:w="0" w:type="auto"/>
            <w:tcBorders>
              <w:top w:val="nil"/>
              <w:right w:val="single" w:sz="12" w:space="0" w:color="auto"/>
            </w:tcBorders>
          </w:tcPr>
          <w:p w:rsidR="004260A5" w:rsidRDefault="004260A5" w:rsidP="004A40BE">
            <w:pPr>
              <w:pStyle w:val="TAL"/>
              <w:keepNext w:val="0"/>
              <w:ind w:right="-99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</w:tcBorders>
          </w:tcPr>
          <w:p w:rsidR="004260A5" w:rsidRDefault="004260A5" w:rsidP="004A40BE">
            <w:pPr>
              <w:pStyle w:val="TAC"/>
            </w:pPr>
          </w:p>
        </w:tc>
        <w:tc>
          <w:tcPr>
            <w:tcW w:w="0" w:type="auto"/>
            <w:tcBorders>
              <w:top w:val="nil"/>
            </w:tcBorders>
          </w:tcPr>
          <w:p w:rsidR="004260A5" w:rsidRDefault="00ED5387" w:rsidP="004A40BE">
            <w:pPr>
              <w:pStyle w:val="TAC"/>
            </w:pPr>
            <w:r>
              <w:rPr>
                <w:rFonts w:hint="eastAsia"/>
                <w:lang w:eastAsia="zh-CN"/>
              </w:rPr>
              <w:t>x</w:t>
            </w:r>
          </w:p>
        </w:tc>
        <w:tc>
          <w:tcPr>
            <w:tcW w:w="0" w:type="auto"/>
            <w:tcBorders>
              <w:top w:val="nil"/>
            </w:tcBorders>
          </w:tcPr>
          <w:p w:rsidR="004260A5" w:rsidRDefault="00CA7184" w:rsidP="004A40BE">
            <w:pPr>
              <w:pStyle w:val="TAC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x</w:t>
            </w:r>
          </w:p>
        </w:tc>
        <w:tc>
          <w:tcPr>
            <w:tcW w:w="0" w:type="auto"/>
            <w:tcBorders>
              <w:top w:val="nil"/>
            </w:tcBorders>
          </w:tcPr>
          <w:p w:rsidR="004260A5" w:rsidRDefault="004260A5" w:rsidP="004A40BE">
            <w:pPr>
              <w:pStyle w:val="TAC"/>
            </w:pPr>
          </w:p>
        </w:tc>
        <w:tc>
          <w:tcPr>
            <w:tcW w:w="0" w:type="auto"/>
            <w:tcBorders>
              <w:top w:val="nil"/>
            </w:tcBorders>
          </w:tcPr>
          <w:p w:rsidR="004260A5" w:rsidRDefault="004260A5" w:rsidP="004A40BE">
            <w:pPr>
              <w:pStyle w:val="TAC"/>
            </w:pPr>
          </w:p>
        </w:tc>
      </w:tr>
      <w:tr w:rsidR="004260A5" w:rsidTr="004A40BE">
        <w:trPr>
          <w:jc w:val="center"/>
        </w:trPr>
        <w:tc>
          <w:tcPr>
            <w:tcW w:w="0" w:type="auto"/>
            <w:tcBorders>
              <w:right w:val="single" w:sz="12" w:space="0" w:color="auto"/>
            </w:tcBorders>
          </w:tcPr>
          <w:p w:rsidR="004260A5" w:rsidRDefault="004260A5" w:rsidP="004A40BE">
            <w:pPr>
              <w:pStyle w:val="TAL"/>
              <w:keepNext w:val="0"/>
              <w:ind w:right="-99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0" w:type="auto"/>
            <w:tcBorders>
              <w:left w:val="nil"/>
            </w:tcBorders>
          </w:tcPr>
          <w:p w:rsidR="004260A5" w:rsidRDefault="002B5F45" w:rsidP="004A40BE">
            <w:pPr>
              <w:pStyle w:val="TAC"/>
            </w:pPr>
            <w:r>
              <w:rPr>
                <w:rFonts w:hint="eastAsia"/>
                <w:lang w:eastAsia="zh-CN"/>
              </w:rPr>
              <w:t>x</w:t>
            </w:r>
          </w:p>
        </w:tc>
        <w:tc>
          <w:tcPr>
            <w:tcW w:w="0" w:type="auto"/>
          </w:tcPr>
          <w:p w:rsidR="004260A5" w:rsidRDefault="004260A5" w:rsidP="004A40BE">
            <w:pPr>
              <w:pStyle w:val="TAC"/>
            </w:pPr>
          </w:p>
        </w:tc>
        <w:tc>
          <w:tcPr>
            <w:tcW w:w="0" w:type="auto"/>
          </w:tcPr>
          <w:p w:rsidR="004260A5" w:rsidRDefault="004260A5" w:rsidP="004A40BE">
            <w:pPr>
              <w:pStyle w:val="TAC"/>
            </w:pPr>
          </w:p>
        </w:tc>
        <w:tc>
          <w:tcPr>
            <w:tcW w:w="0" w:type="auto"/>
          </w:tcPr>
          <w:p w:rsidR="004260A5" w:rsidRDefault="002B5F45" w:rsidP="004A40BE">
            <w:pPr>
              <w:pStyle w:val="TAC"/>
            </w:pPr>
            <w:r>
              <w:rPr>
                <w:rFonts w:hint="eastAsia"/>
                <w:lang w:eastAsia="zh-CN"/>
              </w:rPr>
              <w:t>x</w:t>
            </w:r>
          </w:p>
        </w:tc>
        <w:tc>
          <w:tcPr>
            <w:tcW w:w="0" w:type="auto"/>
          </w:tcPr>
          <w:p w:rsidR="004260A5" w:rsidRDefault="00971AD5" w:rsidP="004A40BE">
            <w:pPr>
              <w:pStyle w:val="TAC"/>
            </w:pPr>
            <w:r>
              <w:rPr>
                <w:rFonts w:hint="eastAsia"/>
                <w:lang w:eastAsia="zh-CN"/>
              </w:rPr>
              <w:t>x</w:t>
            </w:r>
          </w:p>
        </w:tc>
      </w:tr>
      <w:tr w:rsidR="004260A5" w:rsidTr="004A40BE">
        <w:trPr>
          <w:jc w:val="center"/>
        </w:trPr>
        <w:tc>
          <w:tcPr>
            <w:tcW w:w="0" w:type="auto"/>
            <w:tcBorders>
              <w:right w:val="single" w:sz="12" w:space="0" w:color="auto"/>
            </w:tcBorders>
          </w:tcPr>
          <w:p w:rsidR="004260A5" w:rsidRDefault="004260A5" w:rsidP="004A40BE">
            <w:pPr>
              <w:pStyle w:val="TAL"/>
              <w:keepNext w:val="0"/>
              <w:ind w:right="-99"/>
              <w:rPr>
                <w:b/>
              </w:rPr>
            </w:pPr>
            <w:r>
              <w:rPr>
                <w:b/>
              </w:rPr>
              <w:t>Don't know</w:t>
            </w:r>
          </w:p>
        </w:tc>
        <w:tc>
          <w:tcPr>
            <w:tcW w:w="0" w:type="auto"/>
            <w:tcBorders>
              <w:left w:val="nil"/>
            </w:tcBorders>
          </w:tcPr>
          <w:p w:rsidR="004260A5" w:rsidRDefault="004260A5" w:rsidP="004A40BE">
            <w:pPr>
              <w:pStyle w:val="TAC"/>
            </w:pPr>
          </w:p>
        </w:tc>
        <w:tc>
          <w:tcPr>
            <w:tcW w:w="0" w:type="auto"/>
          </w:tcPr>
          <w:p w:rsidR="004260A5" w:rsidRDefault="004260A5" w:rsidP="004A40BE">
            <w:pPr>
              <w:pStyle w:val="TAC"/>
            </w:pPr>
          </w:p>
        </w:tc>
        <w:tc>
          <w:tcPr>
            <w:tcW w:w="0" w:type="auto"/>
          </w:tcPr>
          <w:p w:rsidR="004260A5" w:rsidRDefault="004260A5" w:rsidP="004A40BE">
            <w:pPr>
              <w:pStyle w:val="TAC"/>
            </w:pPr>
          </w:p>
        </w:tc>
        <w:tc>
          <w:tcPr>
            <w:tcW w:w="0" w:type="auto"/>
          </w:tcPr>
          <w:p w:rsidR="004260A5" w:rsidRDefault="004260A5" w:rsidP="004A40BE">
            <w:pPr>
              <w:pStyle w:val="TAC"/>
            </w:pPr>
          </w:p>
        </w:tc>
        <w:tc>
          <w:tcPr>
            <w:tcW w:w="0" w:type="auto"/>
          </w:tcPr>
          <w:p w:rsidR="004260A5" w:rsidRDefault="004260A5" w:rsidP="004A40BE">
            <w:pPr>
              <w:pStyle w:val="TAC"/>
            </w:pPr>
          </w:p>
        </w:tc>
      </w:tr>
    </w:tbl>
    <w:p w:rsidR="008A76FD" w:rsidRDefault="008A76FD" w:rsidP="001C5C86">
      <w:pPr>
        <w:ind w:right="-99"/>
        <w:rPr>
          <w:b/>
        </w:rPr>
      </w:pPr>
    </w:p>
    <w:p w:rsidR="00F921F1" w:rsidRDefault="00DA74F3" w:rsidP="00BA3A53">
      <w:pPr>
        <w:pStyle w:val="Heading2"/>
      </w:pPr>
      <w:r>
        <w:t>2</w:t>
      </w:r>
      <w:r>
        <w:tab/>
      </w:r>
      <w:r w:rsidR="000B61FD">
        <w:t xml:space="preserve">Classification of </w:t>
      </w:r>
      <w:r w:rsidR="004260A5">
        <w:t xml:space="preserve">the Work Item </w:t>
      </w:r>
      <w:r>
        <w:t xml:space="preserve">and </w:t>
      </w:r>
      <w:r w:rsidR="000B61FD">
        <w:t>l</w:t>
      </w:r>
      <w:r>
        <w:t>inked work items</w:t>
      </w:r>
    </w:p>
    <w:p w:rsidR="00DA74F3" w:rsidRDefault="00F921F1" w:rsidP="00BA3A53">
      <w:pPr>
        <w:pStyle w:val="Heading3"/>
      </w:pPr>
      <w:r>
        <w:t>2.</w:t>
      </w:r>
      <w:r w:rsidR="00765028">
        <w:t>1</w:t>
      </w:r>
      <w:r>
        <w:tab/>
        <w:t>Primary classification</w:t>
      </w:r>
    </w:p>
    <w:p w:rsidR="00A36378" w:rsidRPr="00A36378" w:rsidRDefault="00A36378" w:rsidP="00F62688">
      <w:pPr>
        <w:pStyle w:val="tah0"/>
      </w:pPr>
      <w:r w:rsidRPr="00A36378">
        <w:t>This work item is a …</w:t>
      </w:r>
      <w:r w:rsidR="001211F3">
        <w:t xml:space="preserve"> </w:t>
      </w:r>
      <w:r w:rsidR="001211F3" w:rsidRPr="006E5E87">
        <w:rPr>
          <w:rFonts w:eastAsia="Times New Roman"/>
          <w:i/>
          <w:sz w:val="20"/>
          <w:szCs w:val="20"/>
          <w:lang w:val="en-GB"/>
        </w:rPr>
        <w:t>{</w:t>
      </w:r>
      <w:r w:rsidR="00982CD6" w:rsidRPr="006E5E87">
        <w:rPr>
          <w:rFonts w:eastAsia="Times New Roman"/>
          <w:i/>
          <w:sz w:val="20"/>
          <w:szCs w:val="20"/>
          <w:lang w:val="en-GB"/>
        </w:rPr>
        <w:t>Tick one box.</w:t>
      </w:r>
      <w:r w:rsidR="00982CD6" w:rsidRPr="00251D80">
        <w:rPr>
          <w:i/>
        </w:rPr>
        <w:t xml:space="preserve"> </w:t>
      </w:r>
      <w:r w:rsidR="004E2CE2" w:rsidRPr="006E5E87">
        <w:rPr>
          <w:i/>
          <w:color w:val="1F497D"/>
          <w:sz w:val="22"/>
        </w:rPr>
        <w:t>"</w:t>
      </w:r>
      <w:r w:rsidR="00F62688" w:rsidRPr="006E5E87">
        <w:rPr>
          <w:rFonts w:ascii="Arial" w:eastAsia="Times New Roman" w:hAnsi="Arial"/>
          <w:b/>
          <w:color w:val="4F81BD"/>
          <w:sz w:val="18"/>
          <w:szCs w:val="20"/>
          <w:lang w:val="en-GB"/>
        </w:rPr>
        <w:t>Feature</w:t>
      </w:r>
      <w:r w:rsidR="00F62688" w:rsidRPr="006E5E87">
        <w:rPr>
          <w:i/>
          <w:color w:val="1F497D"/>
          <w:sz w:val="22"/>
        </w:rPr>
        <w:t xml:space="preserve"> / </w:t>
      </w:r>
      <w:r w:rsidR="00F62688" w:rsidRPr="006E5E87">
        <w:rPr>
          <w:rFonts w:ascii="Arial" w:eastAsia="Times New Roman" w:hAnsi="Arial"/>
          <w:b/>
          <w:sz w:val="16"/>
          <w:szCs w:val="20"/>
          <w:lang w:val="en-GB"/>
        </w:rPr>
        <w:t>Building Block</w:t>
      </w:r>
      <w:r w:rsidR="00F62688" w:rsidRPr="006E5E87">
        <w:rPr>
          <w:i/>
          <w:color w:val="1F497D"/>
          <w:sz w:val="22"/>
        </w:rPr>
        <w:t xml:space="preserve"> / </w:t>
      </w:r>
      <w:r w:rsidR="00F62688" w:rsidRPr="006E5E87">
        <w:rPr>
          <w:rFonts w:ascii="Arial" w:eastAsia="Times New Roman" w:hAnsi="Arial"/>
          <w:i/>
          <w:sz w:val="14"/>
          <w:szCs w:val="20"/>
          <w:lang w:val="en-GB"/>
        </w:rPr>
        <w:t>Work Task</w:t>
      </w:r>
      <w:r w:rsidR="001211F3" w:rsidRPr="006E5E87">
        <w:rPr>
          <w:i/>
          <w:color w:val="1F497D"/>
          <w:sz w:val="22"/>
        </w:rPr>
        <w:t xml:space="preserve">" </w:t>
      </w:r>
      <w:r w:rsidR="001211F3" w:rsidRPr="006E5E87">
        <w:rPr>
          <w:rFonts w:eastAsia="Times New Roman"/>
          <w:i/>
          <w:sz w:val="20"/>
          <w:szCs w:val="20"/>
          <w:lang w:val="en-GB"/>
        </w:rPr>
        <w:t>form a hierarchical structure. E.g. no Building Block can be proposed without a corresponding parent Feature</w:t>
      </w:r>
      <w:r w:rsidR="004E2CE2" w:rsidRPr="006E5E87">
        <w:rPr>
          <w:rFonts w:eastAsia="Times New Roman"/>
          <w:i/>
          <w:sz w:val="20"/>
          <w:szCs w:val="20"/>
          <w:lang w:val="en-GB"/>
        </w:rPr>
        <w:t xml:space="preserve">. The </w:t>
      </w:r>
      <w:r w:rsidR="00064CB2" w:rsidRPr="006E5E87">
        <w:rPr>
          <w:rFonts w:eastAsia="Times New Roman"/>
          <w:i/>
          <w:sz w:val="20"/>
          <w:szCs w:val="20"/>
          <w:lang w:val="en-GB"/>
        </w:rPr>
        <w:t xml:space="preserve">full </w:t>
      </w:r>
      <w:r w:rsidR="004E2CE2" w:rsidRPr="006E5E87">
        <w:rPr>
          <w:rFonts w:eastAsia="Times New Roman"/>
          <w:i/>
          <w:sz w:val="20"/>
          <w:szCs w:val="20"/>
          <w:lang w:val="en-GB"/>
        </w:rPr>
        <w:t>structure of all existing Work Items is shown in the 3GPP Work Plan in</w:t>
      </w:r>
      <w:r w:rsidR="004E2CE2" w:rsidRPr="00722267">
        <w:rPr>
          <w:i/>
          <w:color w:val="1F497D"/>
          <w:sz w:val="22"/>
        </w:rPr>
        <w:t xml:space="preserve"> </w:t>
      </w:r>
      <w:hyperlink r:id="rId11" w:history="1">
        <w:r w:rsidR="00992266" w:rsidRPr="006E5E87">
          <w:rPr>
            <w:rStyle w:val="Hyperlink"/>
            <w:i/>
            <w:sz w:val="20"/>
          </w:rPr>
          <w:t>ftp://ftp.3gpp.org/Information/WORK_PLAN</w:t>
        </w:r>
      </w:hyperlink>
      <w:r w:rsidR="001C718D">
        <w:rPr>
          <w:i/>
          <w:color w:val="1F497D"/>
        </w:rPr>
        <w:t xml:space="preserve"> </w:t>
      </w:r>
      <w:r w:rsidR="001211F3" w:rsidRPr="00251D80">
        <w:rPr>
          <w:i/>
        </w:rPr>
        <w:t>}</w:t>
      </w:r>
      <w:r w:rsidR="001211F3" w:rsidRPr="00251D80">
        <w:t xml:space="preserve"> </w:t>
      </w:r>
    </w:p>
    <w:tbl>
      <w:tblPr>
        <w:tblW w:w="33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2694"/>
      </w:tblGrid>
      <w:tr w:rsidR="004876B9" w:rsidTr="006B4280">
        <w:tc>
          <w:tcPr>
            <w:tcW w:w="675" w:type="dxa"/>
          </w:tcPr>
          <w:p w:rsidR="004876B9" w:rsidRDefault="004876B9" w:rsidP="00A10539">
            <w:pPr>
              <w:pStyle w:val="TAC"/>
            </w:pPr>
          </w:p>
        </w:tc>
        <w:tc>
          <w:tcPr>
            <w:tcW w:w="2694" w:type="dxa"/>
            <w:shd w:val="clear" w:color="auto" w:fill="E0E0E0"/>
          </w:tcPr>
          <w:p w:rsidR="004876B9" w:rsidRPr="004260A5" w:rsidRDefault="004876B9" w:rsidP="004260A5">
            <w:pPr>
              <w:pStyle w:val="TAH"/>
              <w:ind w:right="-99"/>
              <w:jc w:val="left"/>
              <w:rPr>
                <w:color w:val="4F81BD"/>
              </w:rPr>
            </w:pPr>
            <w:r w:rsidRPr="004260A5">
              <w:rPr>
                <w:color w:val="4F81BD"/>
                <w:sz w:val="20"/>
              </w:rPr>
              <w:t>Feature</w:t>
            </w:r>
          </w:p>
        </w:tc>
      </w:tr>
      <w:tr w:rsidR="004876B9" w:rsidTr="004260A5">
        <w:tc>
          <w:tcPr>
            <w:tcW w:w="675" w:type="dxa"/>
          </w:tcPr>
          <w:p w:rsidR="004876B9" w:rsidRDefault="004876B9" w:rsidP="00A10539">
            <w:pPr>
              <w:pStyle w:val="TAC"/>
            </w:pPr>
          </w:p>
        </w:tc>
        <w:tc>
          <w:tcPr>
            <w:tcW w:w="2694" w:type="dxa"/>
            <w:shd w:val="clear" w:color="auto" w:fill="E0E0E0"/>
            <w:tcMar>
              <w:left w:w="227" w:type="dxa"/>
            </w:tcMar>
          </w:tcPr>
          <w:p w:rsidR="004876B9" w:rsidRDefault="004876B9" w:rsidP="004260A5">
            <w:pPr>
              <w:pStyle w:val="TAH"/>
              <w:ind w:right="-99"/>
              <w:jc w:val="left"/>
            </w:pPr>
            <w:r>
              <w:t>Building Block</w:t>
            </w:r>
          </w:p>
        </w:tc>
      </w:tr>
      <w:tr w:rsidR="004876B9" w:rsidTr="004260A5">
        <w:tc>
          <w:tcPr>
            <w:tcW w:w="675" w:type="dxa"/>
          </w:tcPr>
          <w:p w:rsidR="004876B9" w:rsidRDefault="004876B9" w:rsidP="00A10539">
            <w:pPr>
              <w:pStyle w:val="TAC"/>
            </w:pPr>
          </w:p>
        </w:tc>
        <w:tc>
          <w:tcPr>
            <w:tcW w:w="2694" w:type="dxa"/>
            <w:shd w:val="clear" w:color="auto" w:fill="E0E0E0"/>
            <w:tcMar>
              <w:left w:w="397" w:type="dxa"/>
            </w:tcMar>
          </w:tcPr>
          <w:p w:rsidR="004876B9" w:rsidRPr="006E0F19" w:rsidRDefault="004876B9" w:rsidP="004260A5">
            <w:pPr>
              <w:pStyle w:val="TAH"/>
              <w:ind w:right="-99"/>
              <w:jc w:val="left"/>
              <w:rPr>
                <w:b w:val="0"/>
                <w:i/>
              </w:rPr>
            </w:pPr>
            <w:r w:rsidRPr="006E0F19">
              <w:rPr>
                <w:b w:val="0"/>
                <w:i/>
                <w:sz w:val="16"/>
              </w:rPr>
              <w:t>Work Task</w:t>
            </w:r>
          </w:p>
        </w:tc>
      </w:tr>
      <w:tr w:rsidR="00BF7C9D" w:rsidTr="001759A7">
        <w:tc>
          <w:tcPr>
            <w:tcW w:w="675" w:type="dxa"/>
          </w:tcPr>
          <w:p w:rsidR="00BF7C9D" w:rsidRDefault="00CA7184" w:rsidP="001759A7">
            <w:pPr>
              <w:pStyle w:val="TAC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x</w:t>
            </w:r>
          </w:p>
        </w:tc>
        <w:tc>
          <w:tcPr>
            <w:tcW w:w="2694" w:type="dxa"/>
            <w:shd w:val="clear" w:color="auto" w:fill="E0E0E0"/>
          </w:tcPr>
          <w:p w:rsidR="00BF7C9D" w:rsidRDefault="00BF7C9D" w:rsidP="001759A7">
            <w:pPr>
              <w:pStyle w:val="TAH"/>
              <w:ind w:right="-99"/>
              <w:jc w:val="left"/>
            </w:pPr>
            <w:r w:rsidRPr="00BF7C9D">
              <w:rPr>
                <w:color w:val="4F81BD"/>
                <w:sz w:val="20"/>
              </w:rPr>
              <w:t>Study Item</w:t>
            </w:r>
          </w:p>
        </w:tc>
      </w:tr>
    </w:tbl>
    <w:p w:rsidR="004876B9" w:rsidRDefault="004876B9" w:rsidP="001C5C86">
      <w:pPr>
        <w:ind w:right="-99"/>
        <w:rPr>
          <w:b/>
        </w:rPr>
      </w:pPr>
    </w:p>
    <w:p w:rsidR="00A02D05" w:rsidRPr="00A02D05" w:rsidRDefault="00A02D05" w:rsidP="00A02D05">
      <w:pPr>
        <w:pStyle w:val="NO"/>
        <w:spacing w:after="0"/>
        <w:rPr>
          <w:color w:val="0000FF"/>
        </w:rPr>
      </w:pPr>
      <w:r w:rsidRPr="002D4462">
        <w:rPr>
          <w:color w:val="0000FF"/>
        </w:rPr>
        <w:t>NOTE:</w:t>
      </w:r>
      <w:r w:rsidRPr="002D4462">
        <w:rPr>
          <w:color w:val="0000FF"/>
        </w:rPr>
        <w:tab/>
      </w:r>
      <w:r>
        <w:rPr>
          <w:color w:val="0000FF"/>
        </w:rPr>
        <w:t>Normally, Core/Perf./Testing parts in RAN WIDs are Building Blocks. Only if they are under an SA</w:t>
      </w:r>
      <w:r w:rsidR="004735AB">
        <w:rPr>
          <w:color w:val="0000FF"/>
        </w:rPr>
        <w:t xml:space="preserve"> or CT </w:t>
      </w:r>
      <w:r>
        <w:rPr>
          <w:color w:val="0000FF"/>
        </w:rPr>
        <w:t>umbrella, we define them as work tasks.</w:t>
      </w:r>
      <w:r w:rsidR="004735AB">
        <w:rPr>
          <w:color w:val="0000FF"/>
        </w:rPr>
        <w:t xml:space="preserve"> </w:t>
      </w:r>
      <w:r w:rsidR="004735AB" w:rsidRPr="004735AB">
        <w:rPr>
          <w:color w:val="0000FF"/>
        </w:rPr>
        <w:t>If you are in doubt, please contact MCC.</w:t>
      </w:r>
    </w:p>
    <w:p w:rsidR="004876B9" w:rsidRDefault="004876B9" w:rsidP="001C5C86">
      <w:pPr>
        <w:pStyle w:val="Heading3"/>
      </w:pPr>
      <w:r>
        <w:lastRenderedPageBreak/>
        <w:t>2</w:t>
      </w:r>
      <w:r w:rsidR="00A36378">
        <w:t>.</w:t>
      </w:r>
      <w:r w:rsidR="00765028">
        <w:t>2</w:t>
      </w:r>
      <w:r>
        <w:tab/>
      </w:r>
      <w:r w:rsidR="004260A5">
        <w:t xml:space="preserve">Parent and child Work Items </w:t>
      </w:r>
    </w:p>
    <w:p w:rsidR="004260A5" w:rsidRPr="00251D80" w:rsidRDefault="001211F3" w:rsidP="004260A5">
      <w:pPr>
        <w:rPr>
          <w:i/>
        </w:rPr>
      </w:pPr>
      <w:r w:rsidRPr="00251D80">
        <w:rPr>
          <w:i/>
        </w:rPr>
        <w:t>{</w:t>
      </w:r>
      <w:r w:rsidR="004260A5" w:rsidRPr="00251D80">
        <w:rPr>
          <w:i/>
        </w:rPr>
        <w:t xml:space="preserve">For a </w:t>
      </w:r>
      <w:r w:rsidR="004260A5" w:rsidRPr="004E5172">
        <w:rPr>
          <w:rFonts w:ascii="Arial" w:hAnsi="Arial"/>
          <w:b/>
          <w:color w:val="4F81BD"/>
        </w:rPr>
        <w:t>Feature</w:t>
      </w:r>
      <w:r w:rsidR="004260A5" w:rsidRPr="004E5172">
        <w:rPr>
          <w:i/>
          <w:color w:val="1F497D"/>
        </w:rPr>
        <w:t>:</w:t>
      </w:r>
      <w:r w:rsidR="004260A5" w:rsidRPr="00251D80">
        <w:rPr>
          <w:i/>
        </w:rPr>
        <w:t xml:space="preserve"> list here the children</w:t>
      </w:r>
      <w:r w:rsidR="004260A5" w:rsidRPr="004E5172">
        <w:rPr>
          <w:i/>
          <w:color w:val="1F497D"/>
        </w:rPr>
        <w:t xml:space="preserve"> </w:t>
      </w:r>
      <w:r w:rsidR="004260A5" w:rsidRPr="004E5172">
        <w:rPr>
          <w:rFonts w:ascii="Arial" w:hAnsi="Arial"/>
          <w:b/>
          <w:sz w:val="18"/>
        </w:rPr>
        <w:t>Building Blocks</w:t>
      </w:r>
      <w:r w:rsidR="004260A5" w:rsidRPr="004E5172">
        <w:rPr>
          <w:i/>
          <w:color w:val="1F497D"/>
        </w:rPr>
        <w:t xml:space="preserve"> </w:t>
      </w:r>
      <w:r w:rsidR="004260A5" w:rsidRPr="00251D80">
        <w:rPr>
          <w:i/>
        </w:rPr>
        <w:t>(optional) and</w:t>
      </w:r>
      <w:r w:rsidR="004260A5" w:rsidRPr="004E5172">
        <w:rPr>
          <w:i/>
          <w:color w:val="1F497D"/>
        </w:rPr>
        <w:t xml:space="preserve"> </w:t>
      </w:r>
      <w:r w:rsidR="004260A5" w:rsidRPr="00251D80">
        <w:rPr>
          <w:rFonts w:ascii="Arial" w:hAnsi="Arial"/>
          <w:sz w:val="16"/>
        </w:rPr>
        <w:t>Work Tasks</w:t>
      </w:r>
      <w:r w:rsidR="004260A5" w:rsidRPr="004E5172">
        <w:rPr>
          <w:rFonts w:ascii="Arial" w:hAnsi="Arial"/>
          <w:i/>
          <w:sz w:val="16"/>
        </w:rPr>
        <w:t xml:space="preserve"> </w:t>
      </w:r>
      <w:r w:rsidR="004260A5" w:rsidRPr="00251D80">
        <w:rPr>
          <w:i/>
        </w:rPr>
        <w:t>(optional)</w:t>
      </w:r>
      <w:r w:rsidRPr="00251D80">
        <w:rPr>
          <w:i/>
        </w:rPr>
        <w:t>}</w:t>
      </w:r>
    </w:p>
    <w:p w:rsidR="004260A5" w:rsidRPr="00251D80" w:rsidRDefault="001211F3" w:rsidP="004260A5">
      <w:pPr>
        <w:rPr>
          <w:i/>
        </w:rPr>
      </w:pPr>
      <w:r w:rsidRPr="00251D80">
        <w:rPr>
          <w:i/>
        </w:rPr>
        <w:t>{</w:t>
      </w:r>
      <w:r w:rsidR="004260A5" w:rsidRPr="00251D80">
        <w:rPr>
          <w:i/>
        </w:rPr>
        <w:t>For a</w:t>
      </w:r>
      <w:r w:rsidR="004260A5" w:rsidRPr="004E5172">
        <w:rPr>
          <w:i/>
          <w:color w:val="1F497D"/>
        </w:rPr>
        <w:t xml:space="preserve"> </w:t>
      </w:r>
      <w:r w:rsidR="004260A5" w:rsidRPr="004E5172">
        <w:rPr>
          <w:rFonts w:ascii="Arial" w:hAnsi="Arial"/>
          <w:b/>
          <w:sz w:val="18"/>
        </w:rPr>
        <w:t>Building Block</w:t>
      </w:r>
      <w:r w:rsidR="004260A5" w:rsidRPr="004E5172">
        <w:rPr>
          <w:i/>
          <w:color w:val="1F497D"/>
        </w:rPr>
        <w:t>:</w:t>
      </w:r>
      <w:r w:rsidR="004260A5" w:rsidRPr="00251D80">
        <w:rPr>
          <w:i/>
        </w:rPr>
        <w:t xml:space="preserve"> list here the parent</w:t>
      </w:r>
      <w:r w:rsidR="004260A5" w:rsidRPr="004E5172">
        <w:rPr>
          <w:i/>
          <w:color w:val="1F497D"/>
        </w:rPr>
        <w:t xml:space="preserve"> </w:t>
      </w:r>
      <w:r w:rsidR="004260A5" w:rsidRPr="004E5172">
        <w:rPr>
          <w:rFonts w:ascii="Arial" w:hAnsi="Arial"/>
          <w:b/>
          <w:color w:val="4F81BD"/>
        </w:rPr>
        <w:t xml:space="preserve">Feature </w:t>
      </w:r>
      <w:r w:rsidR="004260A5" w:rsidRPr="00251D80">
        <w:rPr>
          <w:i/>
        </w:rPr>
        <w:t xml:space="preserve">(mandatory) and children </w:t>
      </w:r>
      <w:r w:rsidR="004260A5" w:rsidRPr="00251D80">
        <w:rPr>
          <w:rFonts w:ascii="Arial" w:hAnsi="Arial"/>
          <w:sz w:val="16"/>
        </w:rPr>
        <w:t>Work Tasks</w:t>
      </w:r>
      <w:r w:rsidR="004260A5" w:rsidRPr="004E5172">
        <w:rPr>
          <w:i/>
          <w:color w:val="1F497D"/>
        </w:rPr>
        <w:t xml:space="preserve"> </w:t>
      </w:r>
      <w:r w:rsidR="004260A5" w:rsidRPr="00251D80">
        <w:rPr>
          <w:i/>
        </w:rPr>
        <w:t>(optional)</w:t>
      </w:r>
      <w:r w:rsidRPr="00251D80">
        <w:rPr>
          <w:i/>
        </w:rPr>
        <w:t>}</w:t>
      </w:r>
    </w:p>
    <w:p w:rsidR="004260A5" w:rsidRPr="004E5172" w:rsidRDefault="001211F3" w:rsidP="004260A5">
      <w:pPr>
        <w:rPr>
          <w:i/>
        </w:rPr>
      </w:pPr>
      <w:r w:rsidRPr="00251D80">
        <w:rPr>
          <w:i/>
        </w:rPr>
        <w:t>{</w:t>
      </w:r>
      <w:r w:rsidR="004260A5" w:rsidRPr="00251D80">
        <w:rPr>
          <w:i/>
        </w:rPr>
        <w:t>For a</w:t>
      </w:r>
      <w:r w:rsidR="004260A5" w:rsidRPr="004E5172">
        <w:rPr>
          <w:i/>
          <w:color w:val="1F497D"/>
        </w:rPr>
        <w:t xml:space="preserve"> </w:t>
      </w:r>
      <w:r w:rsidR="004260A5" w:rsidRPr="00251D80">
        <w:rPr>
          <w:rFonts w:ascii="Arial" w:hAnsi="Arial"/>
          <w:sz w:val="16"/>
        </w:rPr>
        <w:t>Work Task</w:t>
      </w:r>
      <w:r w:rsidR="004260A5" w:rsidRPr="00251D80">
        <w:rPr>
          <w:i/>
        </w:rPr>
        <w:t xml:space="preserve">: list here the parent </w:t>
      </w:r>
      <w:r w:rsidR="004260A5" w:rsidRPr="004E5172">
        <w:rPr>
          <w:rFonts w:ascii="Arial" w:hAnsi="Arial"/>
          <w:b/>
          <w:sz w:val="18"/>
        </w:rPr>
        <w:t xml:space="preserve">Building Block </w:t>
      </w:r>
      <w:r w:rsidR="004260A5" w:rsidRPr="00251D80">
        <w:rPr>
          <w:i/>
        </w:rPr>
        <w:t>(mandatory)</w:t>
      </w:r>
      <w:r w:rsidRPr="00251D80">
        <w:rPr>
          <w:i/>
        </w:rPr>
        <w:t>}</w:t>
      </w:r>
    </w:p>
    <w:tbl>
      <w:tblPr>
        <w:tblW w:w="96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3969"/>
        <w:gridCol w:w="4536"/>
      </w:tblGrid>
      <w:tr w:rsidR="004876B9" w:rsidTr="006B4280">
        <w:tc>
          <w:tcPr>
            <w:tcW w:w="9606" w:type="dxa"/>
            <w:gridSpan w:val="3"/>
            <w:shd w:val="clear" w:color="auto" w:fill="E0E0E0"/>
          </w:tcPr>
          <w:p w:rsidR="004876B9" w:rsidRDefault="00E92452" w:rsidP="00BF7C9D">
            <w:pPr>
              <w:pStyle w:val="TAH"/>
              <w:ind w:right="-99"/>
              <w:jc w:val="left"/>
            </w:pPr>
            <w:r w:rsidRPr="00E92452">
              <w:t xml:space="preserve">Parent and child Work Items </w:t>
            </w:r>
          </w:p>
        </w:tc>
      </w:tr>
      <w:tr w:rsidR="004876B9" w:rsidTr="006B4280">
        <w:tc>
          <w:tcPr>
            <w:tcW w:w="1101" w:type="dxa"/>
            <w:shd w:val="clear" w:color="auto" w:fill="E0E0E0"/>
          </w:tcPr>
          <w:p w:rsidR="004876B9" w:rsidRDefault="004876B9" w:rsidP="001C5C86">
            <w:pPr>
              <w:pStyle w:val="TAH"/>
              <w:ind w:right="-99"/>
              <w:jc w:val="left"/>
            </w:pPr>
            <w:r>
              <w:t>Unique ID</w:t>
            </w:r>
          </w:p>
        </w:tc>
        <w:tc>
          <w:tcPr>
            <w:tcW w:w="3969" w:type="dxa"/>
            <w:shd w:val="clear" w:color="auto" w:fill="E0E0E0"/>
          </w:tcPr>
          <w:p w:rsidR="004876B9" w:rsidRDefault="004876B9" w:rsidP="001C5C86">
            <w:pPr>
              <w:pStyle w:val="TAH"/>
              <w:ind w:right="-99"/>
              <w:jc w:val="left"/>
            </w:pPr>
            <w:r>
              <w:t>Title</w:t>
            </w:r>
          </w:p>
        </w:tc>
        <w:tc>
          <w:tcPr>
            <w:tcW w:w="4536" w:type="dxa"/>
            <w:shd w:val="clear" w:color="auto" w:fill="E0E0E0"/>
          </w:tcPr>
          <w:p w:rsidR="004876B9" w:rsidRDefault="004876B9" w:rsidP="001C5C86">
            <w:pPr>
              <w:pStyle w:val="TAH"/>
              <w:ind w:right="-99"/>
              <w:jc w:val="left"/>
            </w:pPr>
            <w:r>
              <w:t>Nature of relationship</w:t>
            </w:r>
          </w:p>
        </w:tc>
      </w:tr>
      <w:tr w:rsidR="004876B9" w:rsidTr="00A36378">
        <w:tc>
          <w:tcPr>
            <w:tcW w:w="1101" w:type="dxa"/>
          </w:tcPr>
          <w:p w:rsidR="004876B9" w:rsidRDefault="004876B9" w:rsidP="00A10539">
            <w:pPr>
              <w:pStyle w:val="TAL"/>
            </w:pPr>
          </w:p>
        </w:tc>
        <w:tc>
          <w:tcPr>
            <w:tcW w:w="3969" w:type="dxa"/>
          </w:tcPr>
          <w:p w:rsidR="004876B9" w:rsidRDefault="004876B9" w:rsidP="00A10539">
            <w:pPr>
              <w:pStyle w:val="TAL"/>
            </w:pPr>
          </w:p>
        </w:tc>
        <w:tc>
          <w:tcPr>
            <w:tcW w:w="4536" w:type="dxa"/>
          </w:tcPr>
          <w:p w:rsidR="004876B9" w:rsidRPr="00251D80" w:rsidRDefault="00982CD6" w:rsidP="00982CD6">
            <w:pPr>
              <w:pStyle w:val="tah0"/>
            </w:pPr>
            <w:r w:rsidRPr="00251D80">
              <w:rPr>
                <w:i/>
                <w:sz w:val="20"/>
              </w:rPr>
              <w:t>{mandatory text: "parent WID" or "child WID"}</w:t>
            </w:r>
            <w:r w:rsidR="001C718D" w:rsidRPr="00251D80">
              <w:rPr>
                <w:rFonts w:eastAsia="Times New Roman"/>
                <w:sz w:val="20"/>
                <w:szCs w:val="20"/>
                <w:lang w:val="en-GB"/>
              </w:rPr>
              <w:t xml:space="preserve"> </w:t>
            </w:r>
          </w:p>
        </w:tc>
      </w:tr>
    </w:tbl>
    <w:p w:rsidR="00A02D05" w:rsidRPr="00A02D05" w:rsidRDefault="00A02D05" w:rsidP="00A02D05">
      <w:pPr>
        <w:pStyle w:val="NO"/>
        <w:spacing w:after="0"/>
        <w:rPr>
          <w:color w:val="0000FF"/>
        </w:rPr>
      </w:pPr>
      <w:r w:rsidRPr="002D4462">
        <w:rPr>
          <w:color w:val="0000FF"/>
        </w:rPr>
        <w:t>NOTE:</w:t>
      </w:r>
      <w:r w:rsidRPr="002D4462">
        <w:rPr>
          <w:color w:val="0000FF"/>
        </w:rPr>
        <w:tab/>
      </w:r>
      <w:r>
        <w:rPr>
          <w:color w:val="0000FF"/>
        </w:rPr>
        <w:t xml:space="preserve">RAN agreed some time ago, that it describes the feature WI + Core/Perf. part WI or Testing part WI in one WID. Therefore </w:t>
      </w:r>
      <w:r w:rsidR="00A7059D">
        <w:rPr>
          <w:color w:val="0000FF"/>
        </w:rPr>
        <w:t>the table above should just include the feature WI Unique ID and title and Nature of relationship is "parent WID".</w:t>
      </w:r>
    </w:p>
    <w:p w:rsidR="00A02D05" w:rsidRDefault="00A02D05" w:rsidP="001C5C86">
      <w:pPr>
        <w:ind w:right="-99"/>
        <w:rPr>
          <w:b/>
        </w:rPr>
      </w:pPr>
    </w:p>
    <w:p w:rsidR="004876B9" w:rsidRDefault="004876B9" w:rsidP="001C5C86">
      <w:pPr>
        <w:pStyle w:val="Heading3"/>
      </w:pPr>
      <w:r>
        <w:t>2</w:t>
      </w:r>
      <w:r w:rsidR="00A36378">
        <w:t>.</w:t>
      </w:r>
      <w:r w:rsidR="00765028">
        <w:t>3</w:t>
      </w:r>
      <w:r>
        <w:tab/>
      </w:r>
      <w:r w:rsidR="0030045C">
        <w:t>O</w:t>
      </w:r>
      <w:r w:rsidR="004260A5">
        <w:t>ther related Work Items</w:t>
      </w:r>
      <w:r w:rsidR="0030045C">
        <w:t xml:space="preserve"> and dependencies</w:t>
      </w:r>
    </w:p>
    <w:p w:rsidR="00A9188C" w:rsidRPr="00414164" w:rsidRDefault="00A9188C" w:rsidP="00251D80">
      <w:pPr>
        <w:rPr>
          <w:i/>
        </w:rPr>
      </w:pPr>
      <w:r w:rsidRPr="00414164">
        <w:rPr>
          <w:i/>
        </w:rPr>
        <w:t>{List here other Work Items which relate to the proposed one but are not part of the hierarchical structure.}</w:t>
      </w:r>
    </w:p>
    <w:tbl>
      <w:tblPr>
        <w:tblW w:w="96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3969"/>
        <w:gridCol w:w="4536"/>
      </w:tblGrid>
      <w:tr w:rsidR="00A36378" w:rsidTr="006B4280">
        <w:tc>
          <w:tcPr>
            <w:tcW w:w="9606" w:type="dxa"/>
            <w:gridSpan w:val="3"/>
            <w:shd w:val="clear" w:color="auto" w:fill="E0E0E0"/>
          </w:tcPr>
          <w:p w:rsidR="00A36378" w:rsidRDefault="00E92452" w:rsidP="001C5C86">
            <w:pPr>
              <w:pStyle w:val="TAH"/>
              <w:ind w:right="-99"/>
              <w:jc w:val="left"/>
            </w:pPr>
            <w:r w:rsidRPr="00E92452">
              <w:t>Other related Work Items</w:t>
            </w:r>
            <w:r w:rsidR="005573BB">
              <w:t xml:space="preserve"> (if any)</w:t>
            </w:r>
          </w:p>
        </w:tc>
      </w:tr>
      <w:tr w:rsidR="004876B9" w:rsidTr="006B4280">
        <w:tc>
          <w:tcPr>
            <w:tcW w:w="1101" w:type="dxa"/>
            <w:shd w:val="clear" w:color="auto" w:fill="E0E0E0"/>
          </w:tcPr>
          <w:p w:rsidR="004876B9" w:rsidRDefault="004876B9" w:rsidP="001C5C86">
            <w:pPr>
              <w:pStyle w:val="TAH"/>
              <w:ind w:right="-99"/>
              <w:jc w:val="left"/>
            </w:pPr>
            <w:r>
              <w:t>Unique ID</w:t>
            </w:r>
          </w:p>
        </w:tc>
        <w:tc>
          <w:tcPr>
            <w:tcW w:w="3969" w:type="dxa"/>
            <w:shd w:val="clear" w:color="auto" w:fill="E0E0E0"/>
          </w:tcPr>
          <w:p w:rsidR="004876B9" w:rsidRDefault="004876B9" w:rsidP="001C5C86">
            <w:pPr>
              <w:pStyle w:val="TAH"/>
              <w:ind w:right="-99"/>
              <w:jc w:val="left"/>
            </w:pPr>
            <w:r>
              <w:t>Title</w:t>
            </w:r>
          </w:p>
        </w:tc>
        <w:tc>
          <w:tcPr>
            <w:tcW w:w="4536" w:type="dxa"/>
            <w:shd w:val="clear" w:color="auto" w:fill="E0E0E0"/>
          </w:tcPr>
          <w:p w:rsidR="004876B9" w:rsidRDefault="004876B9" w:rsidP="001C5C86">
            <w:pPr>
              <w:pStyle w:val="TAH"/>
              <w:ind w:right="-99"/>
              <w:jc w:val="left"/>
            </w:pPr>
            <w:r>
              <w:t>Nature of relationship</w:t>
            </w:r>
          </w:p>
        </w:tc>
      </w:tr>
      <w:tr w:rsidR="00E632A3" w:rsidTr="00A36378">
        <w:tc>
          <w:tcPr>
            <w:tcW w:w="1101" w:type="dxa"/>
          </w:tcPr>
          <w:p w:rsidR="00E632A3" w:rsidRPr="00B3744D" w:rsidRDefault="00E632A3" w:rsidP="00183054">
            <w:pPr>
              <w:pStyle w:val="TAL"/>
            </w:pPr>
            <w:r w:rsidRPr="00B3744D">
              <w:rPr>
                <w:color w:val="000000"/>
              </w:rPr>
              <w:t>700058</w:t>
            </w:r>
          </w:p>
        </w:tc>
        <w:tc>
          <w:tcPr>
            <w:tcW w:w="3969" w:type="dxa"/>
          </w:tcPr>
          <w:p w:rsidR="00E632A3" w:rsidRPr="00B3744D" w:rsidRDefault="00E632A3" w:rsidP="00183054">
            <w:pPr>
              <w:pStyle w:val="TAL"/>
            </w:pPr>
            <w:r w:rsidRPr="00B3744D">
              <w:rPr>
                <w:rFonts w:cs="Arial"/>
                <w:color w:val="000000"/>
                <w:szCs w:val="18"/>
              </w:rPr>
              <w:t>Study on Scenarios and Requirements for Next Generation Access Technologies</w:t>
            </w:r>
          </w:p>
        </w:tc>
        <w:tc>
          <w:tcPr>
            <w:tcW w:w="4536" w:type="dxa"/>
          </w:tcPr>
          <w:p w:rsidR="00E632A3" w:rsidRPr="00251D80" w:rsidRDefault="00E632A3" w:rsidP="00982CD6">
            <w:pPr>
              <w:pStyle w:val="tah0"/>
            </w:pPr>
          </w:p>
        </w:tc>
      </w:tr>
      <w:tr w:rsidR="00E632A3" w:rsidTr="00A36378">
        <w:tc>
          <w:tcPr>
            <w:tcW w:w="1101" w:type="dxa"/>
          </w:tcPr>
          <w:p w:rsidR="00E632A3" w:rsidRPr="00B3744D" w:rsidRDefault="00E632A3" w:rsidP="00183054">
            <w:pPr>
              <w:pStyle w:val="TAL"/>
              <w:rPr>
                <w:color w:val="000000"/>
              </w:rPr>
            </w:pPr>
            <w:r w:rsidRPr="00B3744D">
              <w:rPr>
                <w:color w:val="000000"/>
              </w:rPr>
              <w:t>690060</w:t>
            </w:r>
          </w:p>
        </w:tc>
        <w:tc>
          <w:tcPr>
            <w:tcW w:w="3969" w:type="dxa"/>
          </w:tcPr>
          <w:p w:rsidR="00E632A3" w:rsidRPr="00B3744D" w:rsidRDefault="00E632A3" w:rsidP="00183054">
            <w:pPr>
              <w:pStyle w:val="TAL"/>
            </w:pPr>
            <w:r w:rsidRPr="00B3744D">
              <w:rPr>
                <w:rFonts w:cs="Arial"/>
                <w:color w:val="000000"/>
                <w:szCs w:val="18"/>
              </w:rPr>
              <w:t>Study on channel model for frequency spectrum above 6 GHz</w:t>
            </w:r>
          </w:p>
        </w:tc>
        <w:tc>
          <w:tcPr>
            <w:tcW w:w="4536" w:type="dxa"/>
          </w:tcPr>
          <w:p w:rsidR="00E632A3" w:rsidRPr="00251D80" w:rsidRDefault="00E632A3" w:rsidP="00982CD6">
            <w:pPr>
              <w:pStyle w:val="tah0"/>
              <w:rPr>
                <w:i/>
                <w:sz w:val="20"/>
              </w:rPr>
            </w:pPr>
          </w:p>
        </w:tc>
      </w:tr>
      <w:tr w:rsidR="00E632A3" w:rsidTr="00A36378">
        <w:tc>
          <w:tcPr>
            <w:tcW w:w="1101" w:type="dxa"/>
          </w:tcPr>
          <w:p w:rsidR="00E632A3" w:rsidRPr="00B3744D" w:rsidRDefault="00E632A3" w:rsidP="00183054">
            <w:pPr>
              <w:pStyle w:val="TAL"/>
              <w:rPr>
                <w:color w:val="000000"/>
              </w:rPr>
            </w:pPr>
            <w:r w:rsidRPr="00B3744D">
              <w:t>710062</w:t>
            </w:r>
          </w:p>
        </w:tc>
        <w:tc>
          <w:tcPr>
            <w:tcW w:w="3969" w:type="dxa"/>
          </w:tcPr>
          <w:p w:rsidR="00E632A3" w:rsidRPr="00B3744D" w:rsidRDefault="00E632A3" w:rsidP="00183054">
            <w:pPr>
              <w:pStyle w:val="TAL"/>
            </w:pPr>
            <w:r w:rsidRPr="00B3744D">
              <w:t>Study on New Radio</w:t>
            </w:r>
            <w:r w:rsidRPr="00B3744D">
              <w:rPr>
                <w:rFonts w:hint="eastAsia"/>
                <w:lang w:eastAsia="ja-JP"/>
              </w:rPr>
              <w:t xml:space="preserve"> (NR)</w:t>
            </w:r>
            <w:r w:rsidRPr="00B3744D">
              <w:t xml:space="preserve"> Access Technology</w:t>
            </w:r>
          </w:p>
        </w:tc>
        <w:tc>
          <w:tcPr>
            <w:tcW w:w="4536" w:type="dxa"/>
          </w:tcPr>
          <w:p w:rsidR="00E632A3" w:rsidRPr="00251D80" w:rsidRDefault="00E632A3" w:rsidP="00982CD6">
            <w:pPr>
              <w:pStyle w:val="tah0"/>
              <w:rPr>
                <w:i/>
                <w:sz w:val="20"/>
              </w:rPr>
            </w:pPr>
          </w:p>
        </w:tc>
      </w:tr>
      <w:tr w:rsidR="00E632A3" w:rsidTr="00A36378">
        <w:tc>
          <w:tcPr>
            <w:tcW w:w="1101" w:type="dxa"/>
          </w:tcPr>
          <w:p w:rsidR="00E632A3" w:rsidRPr="00B3744D" w:rsidRDefault="00E632A3" w:rsidP="00183054">
            <w:pPr>
              <w:pStyle w:val="TAL"/>
              <w:rPr>
                <w:lang w:eastAsia="zh-CN"/>
              </w:rPr>
            </w:pPr>
          </w:p>
        </w:tc>
        <w:tc>
          <w:tcPr>
            <w:tcW w:w="3969" w:type="dxa"/>
          </w:tcPr>
          <w:p w:rsidR="00E632A3" w:rsidRPr="00B3744D" w:rsidRDefault="00E632A3" w:rsidP="00183054">
            <w:pPr>
              <w:pStyle w:val="TAL"/>
            </w:pPr>
            <w:r w:rsidRPr="00611B23">
              <w:t>Work Item on New Radio Access Technology</w:t>
            </w:r>
          </w:p>
        </w:tc>
        <w:tc>
          <w:tcPr>
            <w:tcW w:w="4536" w:type="dxa"/>
          </w:tcPr>
          <w:p w:rsidR="00E632A3" w:rsidRPr="00251D80" w:rsidRDefault="00E632A3" w:rsidP="00982CD6">
            <w:pPr>
              <w:pStyle w:val="tah0"/>
              <w:rPr>
                <w:i/>
                <w:sz w:val="20"/>
              </w:rPr>
            </w:pPr>
          </w:p>
        </w:tc>
      </w:tr>
    </w:tbl>
    <w:p w:rsidR="00A02D05" w:rsidRPr="00A02D05" w:rsidRDefault="00A02D05" w:rsidP="00A02D05">
      <w:pPr>
        <w:pStyle w:val="NO"/>
        <w:spacing w:after="0"/>
        <w:rPr>
          <w:color w:val="0000FF"/>
        </w:rPr>
      </w:pPr>
      <w:r w:rsidRPr="002D4462">
        <w:rPr>
          <w:color w:val="0000FF"/>
        </w:rPr>
        <w:t>NOTE:</w:t>
      </w:r>
      <w:r w:rsidRPr="002D4462">
        <w:rPr>
          <w:color w:val="0000FF"/>
        </w:rPr>
        <w:tab/>
      </w:r>
      <w:r>
        <w:rPr>
          <w:color w:val="0000FF"/>
        </w:rPr>
        <w:t xml:space="preserve">Classical examples: List a preceding SI or a preceding WI (e.g. if you further enhance a topic). Also related </w:t>
      </w:r>
      <w:r w:rsidR="008A7AD1">
        <w:rPr>
          <w:color w:val="0000FF"/>
        </w:rPr>
        <w:t xml:space="preserve">or dependent </w:t>
      </w:r>
      <w:r>
        <w:rPr>
          <w:color w:val="0000FF"/>
        </w:rPr>
        <w:t>WIs in other TSGs should be indicated.</w:t>
      </w:r>
    </w:p>
    <w:p w:rsidR="00A02D05" w:rsidRDefault="00A02D05" w:rsidP="001C5C86">
      <w:pPr>
        <w:ind w:right="-99"/>
        <w:rPr>
          <w:b/>
        </w:rPr>
      </w:pPr>
    </w:p>
    <w:p w:rsidR="0030045C" w:rsidRDefault="0030045C" w:rsidP="001C5C86">
      <w:pPr>
        <w:ind w:right="-99"/>
      </w:pPr>
      <w:r w:rsidRPr="00E92452">
        <w:rPr>
          <w:b/>
        </w:rPr>
        <w:t xml:space="preserve">Dependency </w:t>
      </w:r>
      <w:r w:rsidR="00E92452" w:rsidRPr="00E92452">
        <w:rPr>
          <w:b/>
        </w:rPr>
        <w:t xml:space="preserve">on </w:t>
      </w:r>
      <w:r w:rsidRPr="00E92452">
        <w:rPr>
          <w:b/>
        </w:rPr>
        <w:t>non-3GPP (draft) specification</w:t>
      </w:r>
      <w:r w:rsidRPr="0030045C">
        <w:t xml:space="preserve">: </w:t>
      </w:r>
    </w:p>
    <w:p w:rsidR="00A9188C" w:rsidRPr="00251D80" w:rsidRDefault="00A9188C" w:rsidP="00251D80">
      <w:pPr>
        <w:rPr>
          <w:i/>
        </w:rPr>
      </w:pPr>
      <w:r w:rsidRPr="00251D80">
        <w:rPr>
          <w:i/>
        </w:rPr>
        <w:t xml:space="preserve">{This </w:t>
      </w:r>
      <w:r w:rsidR="00240DCD">
        <w:rPr>
          <w:i/>
        </w:rPr>
        <w:t xml:space="preserve">section </w:t>
      </w:r>
      <w:r w:rsidRPr="00251D80">
        <w:rPr>
          <w:i/>
        </w:rPr>
        <w:t xml:space="preserve">is to </w:t>
      </w:r>
      <w:r w:rsidR="004E5172" w:rsidRPr="00251D80">
        <w:rPr>
          <w:i/>
        </w:rPr>
        <w:t xml:space="preserve">be typically used to </w:t>
      </w:r>
      <w:r w:rsidRPr="00251D80">
        <w:rPr>
          <w:i/>
        </w:rPr>
        <w:t xml:space="preserve">identify the IETF dependencies. Delete </w:t>
      </w:r>
      <w:r w:rsidR="005555B7" w:rsidRPr="00251D80">
        <w:rPr>
          <w:i/>
        </w:rPr>
        <w:t xml:space="preserve">the header "Dependency on non-3GPP (draft) specification:" </w:t>
      </w:r>
      <w:r w:rsidRPr="00251D80">
        <w:rPr>
          <w:i/>
        </w:rPr>
        <w:t>if no such dependency.}</w:t>
      </w:r>
    </w:p>
    <w:p w:rsidR="008A76FD" w:rsidRDefault="008A76FD" w:rsidP="001C5C86">
      <w:pPr>
        <w:pStyle w:val="Heading2"/>
      </w:pPr>
      <w:r>
        <w:t>3</w:t>
      </w:r>
      <w:r>
        <w:tab/>
        <w:t>Justification</w:t>
      </w:r>
    </w:p>
    <w:p w:rsidR="0059687A" w:rsidRDefault="0059687A" w:rsidP="0059687A">
      <w:pPr>
        <w:spacing w:after="120"/>
        <w:rPr>
          <w:lang w:eastAsia="zh-CN"/>
        </w:rPr>
      </w:pPr>
      <w:r w:rsidRPr="00ED431E">
        <w:rPr>
          <w:lang w:eastAsia="zh-CN"/>
        </w:rPr>
        <w:t>ITU-R has commenced the process of developing ITU-R Recommendations for the terrestrial components of the IMT-2020 radio interface(s)</w:t>
      </w:r>
      <w:r>
        <w:rPr>
          <w:rFonts w:hint="eastAsia"/>
          <w:lang w:eastAsia="zh-CN"/>
        </w:rPr>
        <w:t xml:space="preserve"> since early 2016</w:t>
      </w:r>
      <w:r w:rsidRPr="00ED431E">
        <w:rPr>
          <w:lang w:eastAsia="zh-CN"/>
        </w:rPr>
        <w:t xml:space="preserve">. </w:t>
      </w:r>
      <w:r>
        <w:rPr>
          <w:rFonts w:hint="eastAsia"/>
          <w:lang w:eastAsia="zh-CN"/>
        </w:rPr>
        <w:t xml:space="preserve">At RAN#73 meeting in September 2016, 3GPP received a liaison statement RP-161363 from ITU-R Working Party (WP) 5D on invitation for submission of proposals for </w:t>
      </w:r>
      <w:r w:rsidRPr="00F22DF8">
        <w:t>candidate radio interface technologies for the terrestrial components of the radio interface(s) for IMT-2020 and invit</w:t>
      </w:r>
      <w:r>
        <w:rPr>
          <w:rFonts w:hint="eastAsia"/>
          <w:lang w:eastAsia="zh-CN"/>
        </w:rPr>
        <w:t>ation</w:t>
      </w:r>
      <w:r w:rsidRPr="00F22DF8">
        <w:t xml:space="preserve"> to participate in their subsequent evaluation</w:t>
      </w:r>
      <w:r>
        <w:rPr>
          <w:rFonts w:hint="eastAsia"/>
          <w:lang w:eastAsia="zh-CN"/>
        </w:rPr>
        <w:t xml:space="preserve">. In RP-161363, the Circular Letter and its Addendum 1 which provide detailed information related to IMT-2020 submission are enclosed. </w:t>
      </w:r>
    </w:p>
    <w:p w:rsidR="0059687A" w:rsidRDefault="0059687A" w:rsidP="0059687A">
      <w:pPr>
        <w:spacing w:after="120"/>
        <w:rPr>
          <w:lang w:eastAsia="zh-CN"/>
        </w:rPr>
      </w:pPr>
      <w:r>
        <w:rPr>
          <w:rFonts w:hint="eastAsia"/>
          <w:lang w:eastAsia="zh-CN"/>
        </w:rPr>
        <w:t xml:space="preserve">In Circular Letter </w:t>
      </w:r>
      <w:hyperlink r:id="rId12" w:history="1">
        <w:r w:rsidRPr="007B3BDF">
          <w:rPr>
            <w:rStyle w:val="Hyperlink"/>
          </w:rPr>
          <w:t>5/LCCE/59</w:t>
        </w:r>
      </w:hyperlink>
      <w:r w:rsidRPr="007B3BDF">
        <w:t xml:space="preserve"> </w:t>
      </w:r>
      <w:r>
        <w:rPr>
          <w:rFonts w:hint="eastAsia"/>
          <w:lang w:eastAsia="zh-CN"/>
        </w:rPr>
        <w:t xml:space="preserve">issued </w:t>
      </w:r>
      <w:r w:rsidRPr="007B3BDF">
        <w:rPr>
          <w:lang w:eastAsia="zh-CN"/>
        </w:rPr>
        <w:t>by ITU-R</w:t>
      </w:r>
      <w:r>
        <w:rPr>
          <w:rFonts w:hint="eastAsia"/>
          <w:lang w:eastAsia="zh-CN"/>
        </w:rPr>
        <w:t xml:space="preserve">, WP 5D kindly </w:t>
      </w:r>
      <w:r w:rsidRPr="004D7F1C">
        <w:rPr>
          <w:rFonts w:eastAsia="Malgun Gothic"/>
        </w:rPr>
        <w:t>invite</w:t>
      </w:r>
      <w:r>
        <w:rPr>
          <w:rFonts w:hint="eastAsia"/>
          <w:lang w:eastAsia="zh-CN"/>
        </w:rPr>
        <w:t>s</w:t>
      </w:r>
      <w:r w:rsidRPr="004D7F1C">
        <w:rPr>
          <w:rFonts w:eastAsia="Malgun Gothic"/>
        </w:rPr>
        <w:t xml:space="preserve"> the submission of proposals for candidate radio </w:t>
      </w:r>
      <w:r w:rsidRPr="004D7F1C">
        <w:rPr>
          <w:rFonts w:eastAsia="Malgun Gothic"/>
          <w:lang w:eastAsia="ja-JP"/>
        </w:rPr>
        <w:t xml:space="preserve">interface </w:t>
      </w:r>
      <w:r w:rsidRPr="004D7F1C">
        <w:rPr>
          <w:rFonts w:eastAsia="Malgun Gothic"/>
        </w:rPr>
        <w:t xml:space="preserve">technologies </w:t>
      </w:r>
      <w:r w:rsidRPr="003D6690">
        <w:rPr>
          <w:rFonts w:eastAsia="Malgun Gothic"/>
        </w:rPr>
        <w:t>(R</w:t>
      </w:r>
      <w:r w:rsidRPr="003D6690">
        <w:rPr>
          <w:rFonts w:eastAsia="Malgun Gothic"/>
          <w:lang w:eastAsia="ja-JP"/>
        </w:rPr>
        <w:t>I</w:t>
      </w:r>
      <w:r w:rsidRPr="003D6690">
        <w:rPr>
          <w:rFonts w:eastAsia="Malgun Gothic"/>
        </w:rPr>
        <w:t xml:space="preserve">Ts) </w:t>
      </w:r>
      <w:r w:rsidRPr="003D6690">
        <w:rPr>
          <w:rFonts w:eastAsia="Malgun Gothic"/>
          <w:lang w:eastAsia="ko-KR"/>
        </w:rPr>
        <w:t xml:space="preserve">or </w:t>
      </w:r>
      <w:r w:rsidRPr="003D6690">
        <w:rPr>
          <w:rFonts w:eastAsia="Malgun Gothic"/>
          <w:lang w:eastAsia="ja-JP"/>
        </w:rPr>
        <w:t xml:space="preserve">a </w:t>
      </w:r>
      <w:r w:rsidRPr="003D6690">
        <w:rPr>
          <w:rFonts w:eastAsia="Malgun Gothic"/>
          <w:lang w:eastAsia="ko-KR"/>
        </w:rPr>
        <w:t>set of RITs (SRITs)</w:t>
      </w:r>
      <w:r w:rsidRPr="003D6690">
        <w:rPr>
          <w:rFonts w:eastAsia="Malgun Gothic"/>
        </w:rPr>
        <w:t xml:space="preserve"> for the terrestrial c</w:t>
      </w:r>
      <w:r w:rsidRPr="004D7F1C">
        <w:rPr>
          <w:rFonts w:eastAsia="Malgun Gothic"/>
        </w:rPr>
        <w:t>omponents of IMT</w:t>
      </w:r>
      <w:r w:rsidRPr="004D7F1C">
        <w:rPr>
          <w:rFonts w:eastAsia="Malgun Gothic"/>
        </w:rPr>
        <w:noBreakHyphen/>
      </w:r>
      <w:r>
        <w:rPr>
          <w:rFonts w:eastAsia="Malgun Gothic" w:hint="eastAsia"/>
          <w:lang w:eastAsia="ko-KR"/>
        </w:rPr>
        <w:t>2020</w:t>
      </w:r>
      <w:r>
        <w:rPr>
          <w:rFonts w:hint="eastAsia"/>
          <w:lang w:eastAsia="zh-CN"/>
        </w:rPr>
        <w:t xml:space="preserve">. It is shown </w:t>
      </w:r>
      <w:r>
        <w:rPr>
          <w:rFonts w:eastAsia="Malgun Gothic"/>
          <w:lang w:eastAsia="ja-JP"/>
        </w:rPr>
        <w:t xml:space="preserve">that the submission of proposals is scheduled to begin at </w:t>
      </w:r>
      <w:r>
        <w:rPr>
          <w:rFonts w:hint="eastAsia"/>
          <w:lang w:eastAsia="zh-CN"/>
        </w:rPr>
        <w:t xml:space="preserve">WP 5D </w:t>
      </w:r>
      <w:r>
        <w:rPr>
          <w:rFonts w:eastAsia="Malgun Gothic"/>
          <w:lang w:eastAsia="ja-JP"/>
        </w:rPr>
        <w:t xml:space="preserve">meeting #28 (October 2017) and end at </w:t>
      </w:r>
      <w:r>
        <w:rPr>
          <w:rFonts w:hint="eastAsia"/>
          <w:lang w:eastAsia="zh-CN"/>
        </w:rPr>
        <w:t xml:space="preserve">WP 5D </w:t>
      </w:r>
      <w:r>
        <w:rPr>
          <w:rFonts w:eastAsia="Malgun Gothic"/>
          <w:lang w:eastAsia="ja-JP"/>
        </w:rPr>
        <w:t>meeting #32 (</w:t>
      </w:r>
      <w:del w:id="7" w:author="w00133718" w:date="2017-05-29T21:22:00Z">
        <w:r w:rsidDel="00146AD8">
          <w:rPr>
            <w:rFonts w:eastAsia="Malgun Gothic"/>
            <w:lang w:eastAsia="ja-JP"/>
          </w:rPr>
          <w:delText>mid</w:delText>
        </w:r>
      </w:del>
      <w:ins w:id="8" w:author="w00133718" w:date="2017-05-29T21:22:00Z">
        <w:r w:rsidR="00146AD8">
          <w:rPr>
            <w:rFonts w:hint="eastAsia"/>
            <w:lang w:eastAsia="zh-CN"/>
          </w:rPr>
          <w:t xml:space="preserve">July </w:t>
        </w:r>
      </w:ins>
      <w:del w:id="9" w:author="w00133718" w:date="2017-05-29T21:22:00Z">
        <w:r w:rsidDel="00146AD8">
          <w:rPr>
            <w:rFonts w:eastAsia="Malgun Gothic"/>
            <w:lang w:eastAsia="ja-JP"/>
          </w:rPr>
          <w:delText>-</w:delText>
        </w:r>
      </w:del>
      <w:r>
        <w:rPr>
          <w:rFonts w:eastAsia="Malgun Gothic"/>
          <w:lang w:eastAsia="ja-JP"/>
        </w:rPr>
        <w:t>2019).</w:t>
      </w:r>
      <w:r>
        <w:rPr>
          <w:rFonts w:hint="eastAsia"/>
          <w:lang w:eastAsia="zh-CN"/>
        </w:rPr>
        <w:t xml:space="preserve"> In Addendum 1 of Circular Letter </w:t>
      </w:r>
      <w:hyperlink r:id="rId13" w:history="1">
        <w:r w:rsidRPr="007B3BDF">
          <w:rPr>
            <w:rStyle w:val="Hyperlink"/>
          </w:rPr>
          <w:t>5/LCCE/59</w:t>
        </w:r>
      </w:hyperlink>
      <w:r>
        <w:rPr>
          <w:rFonts w:hint="eastAsia"/>
          <w:lang w:eastAsia="zh-CN"/>
        </w:rPr>
        <w:t xml:space="preserve">, further information is provided on </w:t>
      </w:r>
      <w:r>
        <w:rPr>
          <w:rFonts w:hint="eastAsia"/>
          <w:lang w:eastAsia="ja-JP"/>
        </w:rPr>
        <w:t xml:space="preserve">Document </w:t>
      </w:r>
      <w:hyperlink r:id="rId14" w:history="1">
        <w:r w:rsidRPr="00D1333A">
          <w:rPr>
            <w:rStyle w:val="Hyperlink"/>
            <w:lang w:eastAsia="ja-JP"/>
          </w:rPr>
          <w:t>IMT-</w:t>
        </w:r>
        <w:r w:rsidRPr="00D1333A">
          <w:rPr>
            <w:rStyle w:val="Hyperlink"/>
            <w:rFonts w:hint="eastAsia"/>
            <w:lang w:eastAsia="ja-JP"/>
          </w:rPr>
          <w:t>2020</w:t>
        </w:r>
        <w:r w:rsidRPr="00D1333A">
          <w:rPr>
            <w:rStyle w:val="Hyperlink"/>
            <w:lang w:eastAsia="ja-JP"/>
          </w:rPr>
          <w:t>/2</w:t>
        </w:r>
      </w:hyperlink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“</w:t>
      </w:r>
      <w:r w:rsidRPr="00B86656">
        <w:rPr>
          <w:lang w:eastAsia="ja-JP"/>
        </w:rPr>
        <w:t>Submission and Evaluation Process and Consensus Building</w:t>
      </w:r>
      <w:r>
        <w:rPr>
          <w:lang w:eastAsia="zh-CN"/>
        </w:rPr>
        <w:t>”</w:t>
      </w:r>
      <w:r>
        <w:rPr>
          <w:rFonts w:hint="eastAsia"/>
          <w:lang w:eastAsia="zh-CN"/>
        </w:rPr>
        <w:t>, which</w:t>
      </w:r>
      <w:r w:rsidRPr="009D635D">
        <w:rPr>
          <w:lang w:eastAsia="ja-JP"/>
        </w:rPr>
        <w:t xml:space="preserve"> describes the process and activities identified for the development of the IMT</w:t>
      </w:r>
      <w:r>
        <w:rPr>
          <w:rFonts w:hint="eastAsia"/>
          <w:lang w:eastAsia="ja-JP"/>
        </w:rPr>
        <w:t>-</w:t>
      </w:r>
      <w:r w:rsidRPr="009D635D">
        <w:rPr>
          <w:lang w:eastAsia="ja-JP"/>
        </w:rPr>
        <w:t>2020 terrestrial components radio interface</w:t>
      </w:r>
      <w:r>
        <w:rPr>
          <w:rFonts w:hint="eastAsia"/>
          <w:lang w:eastAsia="ja-JP"/>
        </w:rPr>
        <w:t>(s)</w:t>
      </w:r>
      <w:r w:rsidRPr="009D635D">
        <w:rPr>
          <w:lang w:eastAsia="ja-JP"/>
        </w:rPr>
        <w:t>.</w:t>
      </w:r>
      <w:r w:rsidRPr="00B86656">
        <w:rPr>
          <w:lang w:eastAsia="ja-JP"/>
        </w:rPr>
        <w:t xml:space="preserve"> </w:t>
      </w:r>
      <w:r>
        <w:rPr>
          <w:rFonts w:hint="eastAsia"/>
          <w:lang w:eastAsia="zh-CN"/>
        </w:rPr>
        <w:t>In this d</w:t>
      </w:r>
      <w:r w:rsidRPr="00B86656">
        <w:rPr>
          <w:lang w:eastAsia="ja-JP"/>
        </w:rPr>
        <w:t>ocument</w:t>
      </w:r>
      <w:r>
        <w:rPr>
          <w:rFonts w:hint="eastAsia"/>
          <w:lang w:eastAsia="zh-CN"/>
        </w:rPr>
        <w:t xml:space="preserve">, nine steps are defined for </w:t>
      </w:r>
      <w:r w:rsidRPr="00B86656">
        <w:rPr>
          <w:lang w:eastAsia="ja-JP"/>
        </w:rPr>
        <w:t>Submission and Evaluation Process</w:t>
      </w:r>
      <w:r>
        <w:rPr>
          <w:rFonts w:hint="eastAsia"/>
          <w:lang w:eastAsia="zh-CN"/>
        </w:rPr>
        <w:t xml:space="preserve"> for IMT-2020. </w:t>
      </w:r>
      <w:r w:rsidRPr="00B86656">
        <w:rPr>
          <w:lang w:eastAsia="ja-JP"/>
        </w:rPr>
        <w:t xml:space="preserve">Proponents should ensure that all the necessary information for consideration of the submissions is made available according to the established schedule </w:t>
      </w:r>
      <w:r>
        <w:rPr>
          <w:rFonts w:hint="eastAsia"/>
          <w:lang w:eastAsia="zh-CN"/>
        </w:rPr>
        <w:t xml:space="preserve">defined </w:t>
      </w:r>
      <w:r w:rsidRPr="00B86656">
        <w:rPr>
          <w:lang w:eastAsia="ja-JP"/>
        </w:rPr>
        <w:t>in Document IMT-</w:t>
      </w:r>
      <w:r>
        <w:rPr>
          <w:rFonts w:hint="eastAsia"/>
          <w:lang w:eastAsia="ja-JP"/>
        </w:rPr>
        <w:t>2020</w:t>
      </w:r>
      <w:r w:rsidRPr="00B86656">
        <w:rPr>
          <w:lang w:eastAsia="ja-JP"/>
        </w:rPr>
        <w:t>/2.</w:t>
      </w:r>
      <w:r>
        <w:rPr>
          <w:rFonts w:hint="eastAsia"/>
          <w:lang w:eastAsia="zh-CN"/>
        </w:rPr>
        <w:t xml:space="preserve"> </w:t>
      </w:r>
    </w:p>
    <w:p w:rsidR="0059687A" w:rsidRDefault="0059687A" w:rsidP="0059687A">
      <w:pPr>
        <w:spacing w:after="120"/>
        <w:rPr>
          <w:lang w:val="en-US" w:eastAsia="zh-CN"/>
        </w:rPr>
      </w:pPr>
      <w:r>
        <w:rPr>
          <w:rFonts w:hint="eastAsia"/>
          <w:lang w:eastAsia="zh-CN"/>
        </w:rPr>
        <w:t xml:space="preserve">Especially, in Step 3 </w:t>
      </w:r>
      <w:r>
        <w:rPr>
          <w:lang w:eastAsia="zh-CN"/>
        </w:rPr>
        <w:t>“</w:t>
      </w:r>
      <w:r w:rsidRPr="008C7456">
        <w:rPr>
          <w:lang w:val="en-US"/>
        </w:rPr>
        <w:t>Submission/reception of the RIT and SRIT proposals and acknowledgement of receipt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, it is required that </w:t>
      </w:r>
      <w:r>
        <w:rPr>
          <w:lang w:eastAsia="zh-CN"/>
        </w:rPr>
        <w:t>“</w:t>
      </w:r>
      <w:r>
        <w:rPr>
          <w:rFonts w:hint="eastAsia"/>
          <w:lang w:val="en-US" w:eastAsia="zh-CN"/>
        </w:rPr>
        <w:t>t</w:t>
      </w:r>
      <w:r w:rsidRPr="008C7456">
        <w:rPr>
          <w:lang w:val="en-US"/>
        </w:rPr>
        <w:t xml:space="preserve">he entity that proposes a candidate RIT or SRIT to the ITU-R (the proponent) shall include with it either an initial </w:t>
      </w:r>
      <w:r w:rsidRPr="00C874F5">
        <w:rPr>
          <w:i/>
          <w:lang w:val="en-US"/>
        </w:rPr>
        <w:t>self-evaluation</w:t>
      </w:r>
      <w:r w:rsidRPr="008C7456">
        <w:rPr>
          <w:lang w:val="en-US"/>
        </w:rPr>
        <w:t xml:space="preserve"> or the proponents’ endorsement of an initial evaluation submitted by another entity.</w:t>
      </w:r>
      <w:r>
        <w:rPr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Therefore, any IMT-2020 proponent needs to provide initial evaluation along with the submission to ITU-R to complete Step 3. Additionally, the required </w:t>
      </w:r>
      <w:r>
        <w:rPr>
          <w:lang w:val="en-US" w:eastAsia="zh-CN"/>
        </w:rPr>
        <w:t>condition</w:t>
      </w:r>
      <w:r>
        <w:rPr>
          <w:rFonts w:hint="eastAsia"/>
          <w:lang w:val="en-US" w:eastAsia="zh-CN"/>
        </w:rPr>
        <w:t xml:space="preserve">s for a candidate RIT/SRIT to be considered and approved in the submission process are defined in Step 2, 6, and 7, respectively. Self evaluation should </w:t>
      </w:r>
      <w:r>
        <w:rPr>
          <w:lang w:val="en-US" w:eastAsia="zh-CN"/>
        </w:rPr>
        <w:t>demonstrate</w:t>
      </w:r>
      <w:r>
        <w:rPr>
          <w:rFonts w:hint="eastAsia"/>
          <w:lang w:val="en-US" w:eastAsia="zh-CN"/>
        </w:rPr>
        <w:t xml:space="preserve"> the candidate RIT/SRIT could pass these required conditions. </w:t>
      </w:r>
    </w:p>
    <w:p w:rsidR="0059687A" w:rsidRDefault="0059687A" w:rsidP="0059687A">
      <w:pPr>
        <w:spacing w:after="120"/>
        <w:rPr>
          <w:lang w:val="en-US" w:eastAsia="zh-CN"/>
        </w:rPr>
      </w:pPr>
      <w:r>
        <w:rPr>
          <w:rFonts w:hint="eastAsia"/>
          <w:lang w:val="en-US" w:eastAsia="zh-CN"/>
        </w:rPr>
        <w:t xml:space="preserve">Furthermore, candidate IMT-2020 RIT/SRIT should be tested against the technical performance requirements defined in Report ITU-R M.[IMT-2020. TECH PERF REQ], which was finalized at WP 5D#26 meeting. Other relevant Reports are under development in WP 5D, </w:t>
      </w:r>
      <w:r>
        <w:rPr>
          <w:lang w:val="en-US" w:eastAsia="zh-CN"/>
        </w:rPr>
        <w:t>including</w:t>
      </w:r>
      <w:r>
        <w:rPr>
          <w:rFonts w:hint="eastAsia"/>
          <w:lang w:val="en-US" w:eastAsia="zh-CN"/>
        </w:rPr>
        <w:t xml:space="preserve"> Report ITU-R M.[IMT-2020. EVAL] and Report ITU-R M.[IMT-2020. SUBMISSION]. Self evaluation needs to be conducted following the evaluation guidelines defined by Report ITU-R M.[IMT-2020. EVAL], as well as fulfill the compliance template and description template defined in Report ITU-R M.[IMT-2020. SUBMISSION]. </w:t>
      </w:r>
    </w:p>
    <w:p w:rsidR="00A7059D" w:rsidRPr="00A7059D" w:rsidRDefault="0059687A" w:rsidP="0059687A">
      <w:pPr>
        <w:spacing w:after="120"/>
        <w:rPr>
          <w:bCs/>
        </w:rPr>
      </w:pPr>
      <w:r>
        <w:rPr>
          <w:rFonts w:hint="eastAsia"/>
          <w:lang w:val="en-US" w:eastAsia="zh-CN"/>
        </w:rPr>
        <w:lastRenderedPageBreak/>
        <w:t>It is expected that 3GPP will be actively contributing to IMT-2020 radio interface(s) development, and make the submission to ITU-R WP 5D at appropriate time. Therefore it would be necessary for 3GPP to conduct self evaluation towards ITU submission to complete the submission and evaluation process for IMT-2020</w:t>
      </w:r>
      <w:r w:rsidRPr="0059687A">
        <w:rPr>
          <w:rFonts w:hint="eastAsia"/>
          <w:lang w:val="en-US" w:eastAsia="zh-CN"/>
        </w:rPr>
        <w:t>. The purpose of this study item is to provide self evaluation results towards IMT-2020 submission to ITU-R WP 5D aga</w:t>
      </w:r>
      <w:r>
        <w:rPr>
          <w:rFonts w:hint="eastAsia"/>
          <w:lang w:val="en-US" w:eastAsia="zh-CN"/>
        </w:rPr>
        <w:t>inst the technical performance requirements defined by Report ITU-R M.[IMT-2020. TECH PERF REQ], using the evaluation criteria defined in Report ITU-R M.[IMT-2020. EVAL], and completely fulfill the compliance template and description template defined in Report ITU-R M.[IMT-2020. SUBMISSION], so as to facilitate 3GPP</w:t>
      </w:r>
      <w:r>
        <w:rPr>
          <w:lang w:val="en-US" w:eastAsia="zh-CN"/>
        </w:rPr>
        <w:t xml:space="preserve"> to </w:t>
      </w:r>
      <w:r>
        <w:rPr>
          <w:rFonts w:hint="eastAsia"/>
          <w:lang w:val="en-US" w:eastAsia="zh-CN"/>
        </w:rPr>
        <w:t>complete Step 3 of submission and evaluation process defined in Document IMT-2020/2.</w:t>
      </w:r>
    </w:p>
    <w:p w:rsidR="008A76FD" w:rsidRDefault="008A76FD" w:rsidP="001C5C86">
      <w:pPr>
        <w:pStyle w:val="Heading2"/>
      </w:pPr>
      <w:r>
        <w:t>4</w:t>
      </w:r>
      <w:r>
        <w:tab/>
        <w:t>Objective</w:t>
      </w:r>
    </w:p>
    <w:p w:rsidR="00A7059D" w:rsidRPr="004E3261" w:rsidRDefault="00A7059D" w:rsidP="00A7059D">
      <w:pPr>
        <w:pStyle w:val="Heading3"/>
        <w:rPr>
          <w:color w:val="0000FF"/>
        </w:rPr>
      </w:pPr>
      <w:r w:rsidRPr="004E3261">
        <w:rPr>
          <w:color w:val="0000FF"/>
        </w:rPr>
        <w:t>4.1</w:t>
      </w:r>
      <w:r w:rsidRPr="004E3261">
        <w:rPr>
          <w:color w:val="0000FF"/>
        </w:rPr>
        <w:tab/>
        <w:t xml:space="preserve">Objective </w:t>
      </w:r>
      <w:r>
        <w:rPr>
          <w:color w:val="0000FF"/>
        </w:rPr>
        <w:t>of SI or Core part WI or Testing part WI</w:t>
      </w:r>
    </w:p>
    <w:p w:rsidR="001356A9" w:rsidRDefault="0059687A">
      <w:pPr>
        <w:spacing w:afterLines="50" w:after="120"/>
        <w:rPr>
          <w:lang w:val="en-US" w:eastAsia="zh-CN"/>
        </w:rPr>
      </w:pPr>
      <w:r>
        <w:rPr>
          <w:rFonts w:hint="eastAsia"/>
          <w:bCs/>
          <w:lang w:eastAsia="zh-CN"/>
        </w:rPr>
        <w:t xml:space="preserve">This study item will provide self evaluation </w:t>
      </w:r>
      <w:r>
        <w:rPr>
          <w:bCs/>
          <w:lang w:eastAsia="zh-CN"/>
        </w:rPr>
        <w:t>results</w:t>
      </w:r>
      <w:r>
        <w:rPr>
          <w:rFonts w:hint="eastAsia"/>
          <w:bCs/>
          <w:lang w:eastAsia="zh-CN"/>
        </w:rPr>
        <w:t xml:space="preserve"> towards </w:t>
      </w:r>
      <w:r>
        <w:rPr>
          <w:rFonts w:hint="eastAsia"/>
          <w:lang w:val="en-US" w:eastAsia="zh-CN"/>
        </w:rPr>
        <w:t>IMT-2020 submission to ITU-R WP 5D against the technical performance requirements defined by Report ITU-R M.[IMT-2020. TECH PERF REQ], using the evaluation criteria defined in Report ITU-R M.[IMT-2020. EVAL], and complete the compliance template and description template defined in Report ITU-R M.[IMT-2020. SUBMISSION]. Candidate IMT-2020 RIT or SRIT developed by 3GPP, including NR and LTE-A Pro evolution, will be evaluated and included into the self evaluation results.</w:t>
      </w:r>
    </w:p>
    <w:p w:rsidR="0059687A" w:rsidRPr="00022CFA" w:rsidRDefault="0059687A" w:rsidP="0059687A">
      <w:pPr>
        <w:spacing w:after="0"/>
        <w:rPr>
          <w:bCs/>
          <w:lang w:eastAsia="zh-CN"/>
        </w:rPr>
      </w:pPr>
      <w:r w:rsidRPr="00022CFA">
        <w:rPr>
          <w:rFonts w:hint="eastAsia"/>
          <w:bCs/>
          <w:lang w:eastAsia="zh-CN"/>
        </w:rPr>
        <w:t>Detailed objectives of this study item include:</w:t>
      </w:r>
    </w:p>
    <w:p w:rsidR="0059687A" w:rsidRDefault="0059687A" w:rsidP="0059687A">
      <w:pPr>
        <w:numPr>
          <w:ilvl w:val="0"/>
          <w:numId w:val="8"/>
        </w:numPr>
        <w:spacing w:after="0"/>
        <w:rPr>
          <w:bCs/>
          <w:lang w:eastAsia="zh-CN"/>
        </w:rPr>
      </w:pPr>
      <w:r>
        <w:rPr>
          <w:rFonts w:hint="eastAsia"/>
          <w:bCs/>
          <w:lang w:eastAsia="zh-CN"/>
        </w:rPr>
        <w:t>Provide self evaluation results against technical performance requirements for eMBB as per defined in Report ITU-R M.[IMT-2020. TECH PERF REQ]  [RAN1</w:t>
      </w:r>
      <w:r w:rsidR="002F482B">
        <w:rPr>
          <w:bCs/>
          <w:lang w:eastAsia="zh-CN"/>
        </w:rPr>
        <w:t>, RAN2</w:t>
      </w:r>
      <w:r>
        <w:rPr>
          <w:rFonts w:hint="eastAsia"/>
          <w:bCs/>
          <w:lang w:eastAsia="zh-CN"/>
        </w:rPr>
        <w:t>], including</w:t>
      </w:r>
    </w:p>
    <w:p w:rsidR="0059687A" w:rsidRDefault="0059687A" w:rsidP="0059687A">
      <w:pPr>
        <w:numPr>
          <w:ilvl w:val="1"/>
          <w:numId w:val="8"/>
        </w:numPr>
        <w:spacing w:after="0"/>
        <w:rPr>
          <w:bCs/>
          <w:lang w:eastAsia="zh-CN"/>
        </w:rPr>
      </w:pPr>
      <w:r>
        <w:rPr>
          <w:rFonts w:hint="eastAsia"/>
          <w:bCs/>
          <w:lang w:eastAsia="zh-CN"/>
        </w:rPr>
        <w:t>Peak data rate</w:t>
      </w:r>
    </w:p>
    <w:p w:rsidR="0059687A" w:rsidRDefault="0059687A" w:rsidP="0059687A">
      <w:pPr>
        <w:numPr>
          <w:ilvl w:val="1"/>
          <w:numId w:val="8"/>
        </w:numPr>
        <w:spacing w:after="0"/>
        <w:rPr>
          <w:bCs/>
          <w:lang w:eastAsia="zh-CN"/>
        </w:rPr>
      </w:pPr>
      <w:r>
        <w:rPr>
          <w:rFonts w:hint="eastAsia"/>
          <w:bCs/>
          <w:lang w:eastAsia="zh-CN"/>
        </w:rPr>
        <w:t>Peak spectral efficiency</w:t>
      </w:r>
    </w:p>
    <w:p w:rsidR="0059687A" w:rsidRDefault="0059687A" w:rsidP="0059687A">
      <w:pPr>
        <w:numPr>
          <w:ilvl w:val="1"/>
          <w:numId w:val="8"/>
        </w:numPr>
        <w:spacing w:after="0"/>
        <w:rPr>
          <w:bCs/>
          <w:lang w:eastAsia="zh-CN"/>
        </w:rPr>
      </w:pPr>
      <w:r>
        <w:rPr>
          <w:rFonts w:hint="eastAsia"/>
          <w:bCs/>
          <w:lang w:eastAsia="zh-CN"/>
        </w:rPr>
        <w:t>Average spectral efficiency</w:t>
      </w:r>
    </w:p>
    <w:p w:rsidR="0059687A" w:rsidRDefault="0059687A" w:rsidP="0059687A">
      <w:pPr>
        <w:numPr>
          <w:ilvl w:val="1"/>
          <w:numId w:val="8"/>
        </w:numPr>
        <w:spacing w:after="0"/>
        <w:rPr>
          <w:bCs/>
          <w:lang w:eastAsia="zh-CN"/>
        </w:rPr>
      </w:pPr>
      <w:r>
        <w:rPr>
          <w:rFonts w:hint="eastAsia"/>
          <w:bCs/>
          <w:lang w:eastAsia="zh-CN"/>
        </w:rPr>
        <w:t>5</w:t>
      </w:r>
      <w:r w:rsidRPr="00447BED">
        <w:rPr>
          <w:rFonts w:hint="eastAsia"/>
          <w:bCs/>
          <w:vertAlign w:val="superscript"/>
          <w:lang w:eastAsia="zh-CN"/>
        </w:rPr>
        <w:t>th</w:t>
      </w:r>
      <w:r>
        <w:rPr>
          <w:rFonts w:hint="eastAsia"/>
          <w:bCs/>
          <w:lang w:eastAsia="zh-CN"/>
        </w:rPr>
        <w:t xml:space="preserve"> percentile user spectral efficiency</w:t>
      </w:r>
    </w:p>
    <w:p w:rsidR="0059687A" w:rsidRDefault="0059687A" w:rsidP="0059687A">
      <w:pPr>
        <w:numPr>
          <w:ilvl w:val="1"/>
          <w:numId w:val="8"/>
        </w:numPr>
        <w:spacing w:after="0"/>
        <w:rPr>
          <w:bCs/>
          <w:lang w:eastAsia="zh-CN"/>
        </w:rPr>
      </w:pPr>
      <w:r>
        <w:rPr>
          <w:rFonts w:hint="eastAsia"/>
          <w:bCs/>
          <w:lang w:eastAsia="zh-CN"/>
        </w:rPr>
        <w:t>Area traffic capacity</w:t>
      </w:r>
    </w:p>
    <w:p w:rsidR="0059687A" w:rsidRDefault="0059687A" w:rsidP="0059687A">
      <w:pPr>
        <w:numPr>
          <w:ilvl w:val="1"/>
          <w:numId w:val="8"/>
        </w:numPr>
        <w:spacing w:after="0"/>
        <w:rPr>
          <w:bCs/>
          <w:lang w:eastAsia="zh-CN"/>
        </w:rPr>
      </w:pPr>
      <w:r>
        <w:rPr>
          <w:rFonts w:hint="eastAsia"/>
          <w:bCs/>
          <w:lang w:eastAsia="zh-CN"/>
        </w:rPr>
        <w:t>User experienced data rate</w:t>
      </w:r>
    </w:p>
    <w:p w:rsidR="0059687A" w:rsidRDefault="0059687A" w:rsidP="0059687A">
      <w:pPr>
        <w:numPr>
          <w:ilvl w:val="1"/>
          <w:numId w:val="8"/>
        </w:numPr>
        <w:spacing w:after="0"/>
        <w:rPr>
          <w:bCs/>
          <w:lang w:eastAsia="zh-CN"/>
        </w:rPr>
      </w:pPr>
      <w:r>
        <w:rPr>
          <w:rFonts w:hint="eastAsia"/>
          <w:bCs/>
          <w:lang w:eastAsia="zh-CN"/>
        </w:rPr>
        <w:t>Latency, including user plane latency and control plane latency</w:t>
      </w:r>
    </w:p>
    <w:p w:rsidR="0059687A" w:rsidRDefault="0059687A" w:rsidP="0059687A">
      <w:pPr>
        <w:numPr>
          <w:ilvl w:val="1"/>
          <w:numId w:val="8"/>
        </w:numPr>
        <w:spacing w:after="0"/>
        <w:rPr>
          <w:bCs/>
          <w:lang w:eastAsia="zh-CN"/>
        </w:rPr>
      </w:pPr>
      <w:r>
        <w:rPr>
          <w:rFonts w:hint="eastAsia"/>
          <w:bCs/>
          <w:lang w:eastAsia="zh-CN"/>
        </w:rPr>
        <w:t>Energy efficiency, including network side and terminal side</w:t>
      </w:r>
    </w:p>
    <w:p w:rsidR="0059687A" w:rsidRDefault="0059687A" w:rsidP="0059687A">
      <w:pPr>
        <w:numPr>
          <w:ilvl w:val="1"/>
          <w:numId w:val="8"/>
        </w:numPr>
        <w:spacing w:after="0"/>
        <w:rPr>
          <w:bCs/>
          <w:lang w:eastAsia="zh-CN"/>
        </w:rPr>
      </w:pPr>
      <w:r>
        <w:rPr>
          <w:rFonts w:hint="eastAsia"/>
          <w:bCs/>
          <w:lang w:eastAsia="zh-CN"/>
        </w:rPr>
        <w:t>Mobility</w:t>
      </w:r>
    </w:p>
    <w:p w:rsidR="0059687A" w:rsidRDefault="0059687A" w:rsidP="0059687A">
      <w:pPr>
        <w:numPr>
          <w:ilvl w:val="1"/>
          <w:numId w:val="8"/>
        </w:numPr>
        <w:spacing w:after="0"/>
        <w:rPr>
          <w:bCs/>
          <w:lang w:eastAsia="zh-CN"/>
        </w:rPr>
      </w:pPr>
      <w:r>
        <w:rPr>
          <w:rFonts w:hint="eastAsia"/>
          <w:bCs/>
          <w:lang w:eastAsia="zh-CN"/>
        </w:rPr>
        <w:t>Mobility interruption time</w:t>
      </w:r>
    </w:p>
    <w:p w:rsidR="0059687A" w:rsidRPr="00D3762E" w:rsidRDefault="0059687A" w:rsidP="0059687A">
      <w:pPr>
        <w:tabs>
          <w:tab w:val="left" w:pos="5325"/>
        </w:tabs>
        <w:spacing w:after="0"/>
        <w:rPr>
          <w:bCs/>
          <w:lang w:eastAsia="zh-CN"/>
        </w:rPr>
      </w:pPr>
      <w:r>
        <w:rPr>
          <w:bCs/>
          <w:lang w:eastAsia="zh-CN"/>
        </w:rPr>
        <w:tab/>
      </w:r>
    </w:p>
    <w:p w:rsidR="0059687A" w:rsidRDefault="0059687A" w:rsidP="0059687A">
      <w:pPr>
        <w:numPr>
          <w:ilvl w:val="0"/>
          <w:numId w:val="8"/>
        </w:numPr>
        <w:spacing w:after="0"/>
        <w:rPr>
          <w:bCs/>
          <w:lang w:eastAsia="zh-CN"/>
        </w:rPr>
      </w:pPr>
      <w:r>
        <w:rPr>
          <w:rFonts w:hint="eastAsia"/>
          <w:bCs/>
          <w:lang w:eastAsia="zh-CN"/>
        </w:rPr>
        <w:t>Provide self evaluation results against technical performance requirements for URLLC as per defined in Report ITU-R M.[IMT-2020. TECH PERF REQ]  [RAN1</w:t>
      </w:r>
      <w:r w:rsidR="002F482B">
        <w:rPr>
          <w:bCs/>
          <w:lang w:eastAsia="zh-CN"/>
        </w:rPr>
        <w:t>, RAN2</w:t>
      </w:r>
      <w:r>
        <w:rPr>
          <w:rFonts w:hint="eastAsia"/>
          <w:bCs/>
          <w:lang w:eastAsia="zh-CN"/>
        </w:rPr>
        <w:t>], including</w:t>
      </w:r>
    </w:p>
    <w:p w:rsidR="0059687A" w:rsidRDefault="0059687A" w:rsidP="0059687A">
      <w:pPr>
        <w:numPr>
          <w:ilvl w:val="1"/>
          <w:numId w:val="8"/>
        </w:numPr>
        <w:spacing w:after="0"/>
        <w:rPr>
          <w:bCs/>
          <w:lang w:eastAsia="zh-CN"/>
        </w:rPr>
      </w:pPr>
      <w:r>
        <w:rPr>
          <w:rFonts w:hint="eastAsia"/>
          <w:bCs/>
          <w:lang w:eastAsia="zh-CN"/>
        </w:rPr>
        <w:t>Reliability</w:t>
      </w:r>
    </w:p>
    <w:p w:rsidR="0059687A" w:rsidRDefault="0059687A" w:rsidP="0059687A">
      <w:pPr>
        <w:numPr>
          <w:ilvl w:val="1"/>
          <w:numId w:val="8"/>
        </w:numPr>
        <w:spacing w:after="0"/>
        <w:rPr>
          <w:bCs/>
          <w:lang w:eastAsia="zh-CN"/>
        </w:rPr>
      </w:pPr>
      <w:r>
        <w:rPr>
          <w:rFonts w:hint="eastAsia"/>
          <w:bCs/>
          <w:lang w:eastAsia="zh-CN"/>
        </w:rPr>
        <w:t>Latency, including user plane latency and control plane latency</w:t>
      </w:r>
    </w:p>
    <w:p w:rsidR="0059687A" w:rsidRDefault="0059687A" w:rsidP="0059687A">
      <w:pPr>
        <w:numPr>
          <w:ilvl w:val="1"/>
          <w:numId w:val="8"/>
        </w:numPr>
        <w:spacing w:after="0"/>
        <w:rPr>
          <w:bCs/>
          <w:lang w:eastAsia="zh-CN"/>
        </w:rPr>
      </w:pPr>
      <w:r>
        <w:rPr>
          <w:rFonts w:hint="eastAsia"/>
          <w:bCs/>
          <w:lang w:eastAsia="zh-CN"/>
        </w:rPr>
        <w:t>Mobility interruption time</w:t>
      </w:r>
    </w:p>
    <w:p w:rsidR="0059687A" w:rsidRDefault="0059687A" w:rsidP="0059687A">
      <w:pPr>
        <w:spacing w:after="0"/>
        <w:ind w:left="840"/>
        <w:rPr>
          <w:bCs/>
          <w:lang w:eastAsia="zh-CN"/>
        </w:rPr>
      </w:pPr>
    </w:p>
    <w:p w:rsidR="0059687A" w:rsidRDefault="0059687A" w:rsidP="0059687A">
      <w:pPr>
        <w:numPr>
          <w:ilvl w:val="0"/>
          <w:numId w:val="8"/>
        </w:numPr>
        <w:spacing w:after="0"/>
        <w:rPr>
          <w:bCs/>
          <w:lang w:eastAsia="zh-CN"/>
        </w:rPr>
      </w:pPr>
      <w:r>
        <w:rPr>
          <w:rFonts w:hint="eastAsia"/>
          <w:bCs/>
          <w:lang w:eastAsia="zh-CN"/>
        </w:rPr>
        <w:t>Provide self evaluation results against technical performance requirements for mMTC as per defined in Report ITU-R M.[IMT-2020. TECH PERF REQ]  [RAN1</w:t>
      </w:r>
      <w:r w:rsidR="002F482B">
        <w:rPr>
          <w:bCs/>
          <w:lang w:eastAsia="zh-CN"/>
        </w:rPr>
        <w:t>, RAN2</w:t>
      </w:r>
      <w:r>
        <w:rPr>
          <w:rFonts w:hint="eastAsia"/>
          <w:bCs/>
          <w:lang w:eastAsia="zh-CN"/>
        </w:rPr>
        <w:t>], including</w:t>
      </w:r>
    </w:p>
    <w:p w:rsidR="0059687A" w:rsidRDefault="0059687A" w:rsidP="0059687A">
      <w:pPr>
        <w:numPr>
          <w:ilvl w:val="1"/>
          <w:numId w:val="8"/>
        </w:numPr>
        <w:spacing w:after="0"/>
        <w:rPr>
          <w:bCs/>
          <w:lang w:eastAsia="zh-CN"/>
        </w:rPr>
      </w:pPr>
      <w:r>
        <w:rPr>
          <w:rFonts w:hint="eastAsia"/>
          <w:bCs/>
          <w:lang w:eastAsia="zh-CN"/>
        </w:rPr>
        <w:t>Connection density</w:t>
      </w:r>
    </w:p>
    <w:p w:rsidR="0059687A" w:rsidRDefault="0059687A" w:rsidP="0059687A">
      <w:pPr>
        <w:spacing w:after="0"/>
        <w:rPr>
          <w:bCs/>
          <w:lang w:eastAsia="zh-CN"/>
        </w:rPr>
      </w:pPr>
    </w:p>
    <w:p w:rsidR="002F482B" w:rsidRDefault="0059687A" w:rsidP="0059687A">
      <w:pPr>
        <w:numPr>
          <w:ilvl w:val="0"/>
          <w:numId w:val="8"/>
        </w:numPr>
        <w:spacing w:after="0"/>
        <w:rPr>
          <w:bCs/>
          <w:lang w:eastAsia="zh-CN"/>
        </w:rPr>
      </w:pPr>
      <w:r>
        <w:rPr>
          <w:rFonts w:hint="eastAsia"/>
          <w:bCs/>
          <w:lang w:eastAsia="zh-CN"/>
        </w:rPr>
        <w:t>Provide self evaluation results for other requirements</w:t>
      </w:r>
      <w:ins w:id="10" w:author="w00133718" w:date="2017-05-29T21:23:00Z">
        <w:r w:rsidR="00146AD8">
          <w:rPr>
            <w:rFonts w:hint="eastAsia"/>
            <w:bCs/>
            <w:lang w:eastAsia="zh-CN"/>
          </w:rPr>
          <w:t xml:space="preserve"> (including bandwidth)</w:t>
        </w:r>
      </w:ins>
      <w:r>
        <w:rPr>
          <w:rFonts w:hint="eastAsia"/>
          <w:bCs/>
          <w:lang w:eastAsia="zh-CN"/>
        </w:rPr>
        <w:t xml:space="preserve"> as defined in Report ITU-R M.[IMT-2020. TECH PERF REQ] and Report ITU-R M.[IMT-20</w:t>
      </w:r>
      <w:r w:rsidR="002F482B">
        <w:rPr>
          <w:rFonts w:hint="eastAsia"/>
          <w:bCs/>
          <w:lang w:eastAsia="zh-CN"/>
        </w:rPr>
        <w:t>20. SUBMISSION]</w:t>
      </w:r>
      <w:r>
        <w:rPr>
          <w:rFonts w:hint="eastAsia"/>
          <w:bCs/>
          <w:lang w:eastAsia="zh-CN"/>
        </w:rPr>
        <w:t xml:space="preserve"> </w:t>
      </w:r>
      <w:r w:rsidR="002F482B">
        <w:rPr>
          <w:rFonts w:hint="eastAsia"/>
          <w:bCs/>
          <w:lang w:eastAsia="zh-CN"/>
        </w:rPr>
        <w:t>[RAN1</w:t>
      </w:r>
      <w:r w:rsidR="002F482B">
        <w:rPr>
          <w:bCs/>
          <w:lang w:eastAsia="zh-CN"/>
        </w:rPr>
        <w:t>, RAN2</w:t>
      </w:r>
      <w:ins w:id="11" w:author="David mazzarese" w:date="2017-06-05T17:39:00Z">
        <w:r w:rsidR="007F0B51">
          <w:rPr>
            <w:bCs/>
            <w:lang w:eastAsia="zh-CN"/>
          </w:rPr>
          <w:t>, RAN4</w:t>
        </w:r>
      </w:ins>
      <w:r w:rsidR="002F482B">
        <w:rPr>
          <w:rFonts w:hint="eastAsia"/>
          <w:bCs/>
          <w:lang w:eastAsia="zh-CN"/>
        </w:rPr>
        <w:t>]</w:t>
      </w:r>
    </w:p>
    <w:p w:rsidR="002F482B" w:rsidRDefault="002F482B" w:rsidP="002F482B">
      <w:pPr>
        <w:spacing w:after="0"/>
        <w:ind w:left="420"/>
        <w:rPr>
          <w:bCs/>
          <w:lang w:eastAsia="zh-CN"/>
        </w:rPr>
      </w:pPr>
    </w:p>
    <w:p w:rsidR="0059687A" w:rsidRDefault="002F482B" w:rsidP="0059687A">
      <w:pPr>
        <w:numPr>
          <w:ilvl w:val="0"/>
          <w:numId w:val="8"/>
        </w:numPr>
        <w:spacing w:after="0"/>
        <w:rPr>
          <w:bCs/>
          <w:lang w:eastAsia="zh-CN"/>
        </w:rPr>
      </w:pPr>
      <w:r>
        <w:rPr>
          <w:bCs/>
          <w:lang w:eastAsia="zh-CN"/>
        </w:rPr>
        <w:t>C</w:t>
      </w:r>
      <w:r w:rsidR="0059687A">
        <w:rPr>
          <w:rFonts w:hint="eastAsia"/>
          <w:bCs/>
          <w:lang w:eastAsia="zh-CN"/>
        </w:rPr>
        <w:t xml:space="preserve">omplete all required submission </w:t>
      </w:r>
      <w:r w:rsidR="0059687A">
        <w:rPr>
          <w:bCs/>
          <w:lang w:eastAsia="zh-CN"/>
        </w:rPr>
        <w:t>template</w:t>
      </w:r>
      <w:r w:rsidR="0059687A">
        <w:rPr>
          <w:rFonts w:hint="eastAsia"/>
          <w:bCs/>
          <w:lang w:eastAsia="zh-CN"/>
        </w:rPr>
        <w:t>s as defined in Report ITU-R M.[IMT-2020. SUBMISSION]  [</w:t>
      </w:r>
      <w:r>
        <w:rPr>
          <w:bCs/>
          <w:lang w:eastAsia="zh-CN"/>
        </w:rPr>
        <w:t>RAN ITU-R Ad-Hoc</w:t>
      </w:r>
      <w:r w:rsidR="0059687A">
        <w:rPr>
          <w:rFonts w:hint="eastAsia"/>
          <w:bCs/>
          <w:lang w:eastAsia="zh-CN"/>
        </w:rPr>
        <w:t>].</w:t>
      </w:r>
    </w:p>
    <w:p w:rsidR="0059687A" w:rsidRPr="000905D4" w:rsidRDefault="0059687A" w:rsidP="0059687A">
      <w:pPr>
        <w:spacing w:after="0"/>
        <w:rPr>
          <w:bCs/>
          <w:lang w:eastAsia="zh-CN"/>
        </w:rPr>
      </w:pPr>
    </w:p>
    <w:p w:rsidR="0059687A" w:rsidRDefault="0059687A" w:rsidP="00C80B8C">
      <w:pPr>
        <w:spacing w:afterLines="50" w:after="120"/>
        <w:rPr>
          <w:lang w:eastAsia="zh-CN"/>
        </w:rPr>
      </w:pPr>
      <w:r w:rsidRPr="000A180E">
        <w:rPr>
          <w:rFonts w:hint="eastAsia"/>
          <w:bCs/>
          <w:lang w:eastAsia="zh-CN"/>
        </w:rPr>
        <w:t xml:space="preserve">This study shall </w:t>
      </w:r>
      <w:r>
        <w:rPr>
          <w:rFonts w:hint="eastAsia"/>
          <w:bCs/>
          <w:lang w:eastAsia="zh-CN"/>
        </w:rPr>
        <w:t>evaluate features of NR and LTE</w:t>
      </w:r>
      <w:r>
        <w:rPr>
          <w:bCs/>
          <w:lang w:eastAsia="zh-CN"/>
        </w:rPr>
        <w:t xml:space="preserve"> specified or studied in Rel-15</w:t>
      </w:r>
      <w:r>
        <w:rPr>
          <w:rFonts w:hint="eastAsia"/>
          <w:bCs/>
          <w:lang w:eastAsia="zh-CN"/>
        </w:rPr>
        <w:t xml:space="preserve"> for the above aspects, following</w:t>
      </w:r>
      <w:r w:rsidRPr="000A180E">
        <w:rPr>
          <w:rFonts w:hint="eastAsia"/>
          <w:bCs/>
          <w:lang w:eastAsia="zh-CN"/>
        </w:rPr>
        <w:t xml:space="preserve"> the</w:t>
      </w:r>
      <w:r>
        <w:rPr>
          <w:rFonts w:hint="eastAsia"/>
          <w:bCs/>
          <w:lang w:eastAsia="zh-CN"/>
        </w:rPr>
        <w:t xml:space="preserve"> relevant</w:t>
      </w:r>
      <w:r w:rsidRPr="000A180E">
        <w:rPr>
          <w:rFonts w:hint="eastAsia"/>
          <w:bCs/>
          <w:lang w:eastAsia="zh-CN"/>
        </w:rPr>
        <w:t xml:space="preserve"> </w:t>
      </w:r>
      <w:r>
        <w:rPr>
          <w:rFonts w:hint="eastAsia"/>
          <w:bCs/>
          <w:lang w:eastAsia="zh-CN"/>
        </w:rPr>
        <w:t xml:space="preserve">agreements and outcome made during the </w:t>
      </w:r>
      <w:r>
        <w:rPr>
          <w:bCs/>
          <w:lang w:eastAsia="zh-CN"/>
        </w:rPr>
        <w:t>“</w:t>
      </w:r>
      <w:r w:rsidRPr="00A41B60">
        <w:t>Study on New Radio</w:t>
      </w:r>
      <w:r>
        <w:rPr>
          <w:rFonts w:hint="eastAsia"/>
          <w:lang w:eastAsia="ja-JP"/>
        </w:rPr>
        <w:t xml:space="preserve"> (NR)</w:t>
      </w:r>
      <w:r w:rsidRPr="00A41B60">
        <w:t xml:space="preserve"> Access Technology</w:t>
      </w:r>
      <w:r>
        <w:rPr>
          <w:lang w:eastAsia="zh-CN"/>
        </w:rPr>
        <w:t xml:space="preserve">”, the work item on </w:t>
      </w:r>
      <w:r w:rsidRPr="00611B23">
        <w:rPr>
          <w:lang w:eastAsia="zh-CN"/>
        </w:rPr>
        <w:t>New Radio Access Technology</w:t>
      </w:r>
      <w:r>
        <w:rPr>
          <w:lang w:eastAsia="zh-CN"/>
        </w:rPr>
        <w:t>, and other relevant work and study items of NR and LTE</w:t>
      </w:r>
      <w:r>
        <w:rPr>
          <w:rFonts w:hint="eastAsia"/>
          <w:lang w:eastAsia="zh-CN"/>
        </w:rPr>
        <w:t>.</w:t>
      </w:r>
    </w:p>
    <w:p w:rsidR="0059687A" w:rsidRDefault="0059687A" w:rsidP="0059687A">
      <w:pPr>
        <w:spacing w:after="0"/>
        <w:rPr>
          <w:bCs/>
          <w:lang w:eastAsia="zh-CN"/>
        </w:rPr>
      </w:pPr>
      <w:r w:rsidRPr="0089105D">
        <w:rPr>
          <w:rFonts w:hint="eastAsia"/>
          <w:bCs/>
          <w:lang w:eastAsia="zh-CN"/>
        </w:rPr>
        <w:t xml:space="preserve">This study shall </w:t>
      </w:r>
      <w:r>
        <w:rPr>
          <w:rFonts w:hint="eastAsia"/>
          <w:bCs/>
          <w:lang w:eastAsia="zh-CN"/>
        </w:rPr>
        <w:t xml:space="preserve">have an appropriate RIT/SRIT adoption to </w:t>
      </w:r>
      <w:r>
        <w:rPr>
          <w:bCs/>
          <w:lang w:eastAsia="zh-CN"/>
        </w:rPr>
        <w:t>demonstrate</w:t>
      </w:r>
      <w:r>
        <w:rPr>
          <w:rFonts w:hint="eastAsia"/>
          <w:bCs/>
          <w:lang w:eastAsia="zh-CN"/>
        </w:rPr>
        <w:t xml:space="preserve"> that 3GPP</w:t>
      </w:r>
      <w:r>
        <w:rPr>
          <w:bCs/>
          <w:lang w:eastAsia="zh-CN"/>
        </w:rPr>
        <w:t>’</w:t>
      </w:r>
      <w:r>
        <w:rPr>
          <w:rFonts w:hint="eastAsia"/>
          <w:bCs/>
          <w:lang w:eastAsia="zh-CN"/>
        </w:rPr>
        <w:t xml:space="preserve">s candidate IMT-2020 RIT/SRIT </w:t>
      </w:r>
      <w:r>
        <w:rPr>
          <w:bCs/>
          <w:lang w:eastAsia="zh-CN"/>
        </w:rPr>
        <w:t>fulfils</w:t>
      </w:r>
      <w:r>
        <w:rPr>
          <w:rFonts w:hint="eastAsia"/>
          <w:bCs/>
          <w:lang w:eastAsia="zh-CN"/>
        </w:rPr>
        <w:t xml:space="preserve"> the required condition defined in Step 2, 6, and 7 in Document IMT-2020/2.</w:t>
      </w:r>
      <w:r>
        <w:rPr>
          <w:bCs/>
          <w:lang w:eastAsia="zh-CN"/>
        </w:rPr>
        <w:t xml:space="preserve"> The decision to make a submission as RIT(s) or SRIT is outside the scope of this study, but is needed for the completion of the study.</w:t>
      </w:r>
    </w:p>
    <w:p w:rsidR="0059687A" w:rsidRDefault="0059687A" w:rsidP="0059687A">
      <w:pPr>
        <w:spacing w:after="0"/>
        <w:rPr>
          <w:bCs/>
          <w:lang w:eastAsia="zh-CN"/>
        </w:rPr>
      </w:pPr>
    </w:p>
    <w:p w:rsidR="00A7059D" w:rsidRDefault="0059687A" w:rsidP="0059687A">
      <w:pPr>
        <w:spacing w:after="0"/>
      </w:pPr>
      <w:r>
        <w:t>T</w:t>
      </w:r>
      <w:r w:rsidRPr="006201E7">
        <w:t xml:space="preserve">he study will produce documents used for the IMT-2020 submission to ITU-R based on the ITU-R templates and the self-evaluation results reported in </w:t>
      </w:r>
      <w:del w:id="12" w:author="David mazzarese" w:date="2017-05-27T16:22:00Z">
        <w:r w:rsidRPr="006201E7" w:rsidDel="00F91008">
          <w:delText>TR38.xxx</w:delText>
        </w:r>
      </w:del>
      <w:ins w:id="13" w:author="David mazzarese" w:date="2017-05-27T16:22:00Z">
        <w:r w:rsidR="00F91008">
          <w:t>TR37.910</w:t>
        </w:r>
      </w:ins>
      <w:r w:rsidRPr="006201E7">
        <w:t xml:space="preserve"> </w:t>
      </w:r>
      <w:r>
        <w:t>created by this study.</w:t>
      </w:r>
    </w:p>
    <w:p w:rsidR="009661B0" w:rsidRDefault="009661B0" w:rsidP="0059687A">
      <w:pPr>
        <w:spacing w:after="0"/>
      </w:pPr>
    </w:p>
    <w:p w:rsidR="009661B0" w:rsidRDefault="00C14090" w:rsidP="0059687A">
      <w:pPr>
        <w:spacing w:after="0"/>
        <w:rPr>
          <w:ins w:id="14" w:author="w00133718" w:date="2017-05-29T21:31:00Z"/>
          <w:lang w:eastAsia="zh-CN"/>
        </w:rPr>
      </w:pPr>
      <w:r>
        <w:t xml:space="preserve">The study will be done in coordination with the RAN ITU-R Ad-Hoc group. </w:t>
      </w:r>
      <w:r w:rsidR="009661B0">
        <w:t xml:space="preserve">The </w:t>
      </w:r>
      <w:bookmarkStart w:id="15" w:name="OLE_LINK7"/>
      <w:r w:rsidR="00473DD5">
        <w:t>study</w:t>
      </w:r>
      <w:r w:rsidR="009661B0">
        <w:t xml:space="preserve"> </w:t>
      </w:r>
      <w:bookmarkEnd w:id="15"/>
      <w:r w:rsidR="009661B0">
        <w:t>will start with a session at RAN#7</w:t>
      </w:r>
      <w:r w:rsidR="00473DD5">
        <w:t>7</w:t>
      </w:r>
      <w:r w:rsidR="009661B0">
        <w:t xml:space="preserve">, </w:t>
      </w:r>
      <w:r>
        <w:t>then the work will</w:t>
      </w:r>
      <w:r w:rsidR="009661B0">
        <w:t xml:space="preserve"> continue in the working groups</w:t>
      </w:r>
      <w:r>
        <w:t xml:space="preserve"> a</w:t>
      </w:r>
      <w:r w:rsidR="004E6262">
        <w:t>fter</w:t>
      </w:r>
      <w:r>
        <w:t xml:space="preserve"> RAN#77</w:t>
      </w:r>
      <w:r w:rsidR="00473DD5">
        <w:t>.</w:t>
      </w:r>
    </w:p>
    <w:p w:rsidR="009D7595" w:rsidRDefault="009D7595" w:rsidP="0059687A">
      <w:pPr>
        <w:spacing w:after="0"/>
        <w:rPr>
          <w:ins w:id="16" w:author="w00133718" w:date="2017-05-29T21:31:00Z"/>
          <w:lang w:eastAsia="zh-CN"/>
        </w:rPr>
      </w:pPr>
    </w:p>
    <w:p w:rsidR="009D7595" w:rsidRDefault="009D7595" w:rsidP="0059687A">
      <w:pPr>
        <w:spacing w:after="0"/>
        <w:rPr>
          <w:bCs/>
          <w:lang w:eastAsia="zh-CN"/>
        </w:rPr>
      </w:pPr>
      <w:bookmarkStart w:id="17" w:name="OLE_LINK1"/>
      <w:ins w:id="18" w:author="w00133718" w:date="2017-05-29T21:31:00Z">
        <w:r>
          <w:rPr>
            <w:rFonts w:hint="eastAsia"/>
            <w:lang w:eastAsia="zh-CN"/>
          </w:rPr>
          <w:t>The study aims to h</w:t>
        </w:r>
      </w:ins>
      <w:ins w:id="19" w:author="w00133718" w:date="2017-05-29T21:32:00Z">
        <w:r>
          <w:rPr>
            <w:rFonts w:hint="eastAsia"/>
            <w:lang w:eastAsia="zh-CN"/>
          </w:rPr>
          <w:t xml:space="preserve">ave </w:t>
        </w:r>
        <w:del w:id="20" w:author="David mazzarese" w:date="2017-06-05T07:32:00Z">
          <w:r w:rsidDel="00B07E1D">
            <w:rPr>
              <w:rFonts w:hint="eastAsia"/>
              <w:lang w:eastAsia="zh-CN"/>
            </w:rPr>
            <w:delText>an initial</w:delText>
          </w:r>
        </w:del>
      </w:ins>
      <w:ins w:id="21" w:author="David mazzarese" w:date="2017-06-05T07:32:00Z">
        <w:r w:rsidR="00B07E1D">
          <w:rPr>
            <w:lang w:eastAsia="zh-CN"/>
          </w:rPr>
          <w:t>a first</w:t>
        </w:r>
      </w:ins>
      <w:ins w:id="22" w:author="w00133718" w:date="2017-05-29T21:32:00Z">
        <w:r>
          <w:rPr>
            <w:rFonts w:hint="eastAsia"/>
            <w:lang w:eastAsia="zh-CN"/>
          </w:rPr>
          <w:t xml:space="preserve"> submission </w:t>
        </w:r>
        <w:r>
          <w:rPr>
            <w:lang w:eastAsia="zh-CN"/>
          </w:rPr>
          <w:t>before</w:t>
        </w:r>
        <w:r>
          <w:rPr>
            <w:rFonts w:hint="eastAsia"/>
            <w:lang w:eastAsia="zh-CN"/>
          </w:rPr>
          <w:t xml:space="preserve"> ITU-R WP 5D#</w:t>
        </w:r>
        <w:del w:id="23" w:author="David mazzarese" w:date="2017-06-05T17:20:00Z">
          <w:r w:rsidDel="00B61EC5">
            <w:rPr>
              <w:rFonts w:hint="eastAsia"/>
              <w:lang w:eastAsia="zh-CN"/>
            </w:rPr>
            <w:delText>3</w:delText>
          </w:r>
        </w:del>
      </w:ins>
      <w:ins w:id="24" w:author="w00133718" w:date="2017-05-29T21:34:00Z">
        <w:del w:id="25" w:author="David mazzarese" w:date="2017-06-05T17:20:00Z">
          <w:r w:rsidDel="00B61EC5">
            <w:rPr>
              <w:rFonts w:hint="eastAsia"/>
              <w:lang w:eastAsia="zh-CN"/>
            </w:rPr>
            <w:delText>1</w:delText>
          </w:r>
        </w:del>
      </w:ins>
      <w:ins w:id="26" w:author="David mazzarese" w:date="2017-06-05T07:32:00Z">
        <w:r w:rsidR="00B07E1D">
          <w:rPr>
            <w:lang w:eastAsia="zh-CN"/>
          </w:rPr>
          <w:t>31</w:t>
        </w:r>
      </w:ins>
      <w:ins w:id="27" w:author="w00133718" w:date="2017-05-29T21:35:00Z">
        <w:r>
          <w:rPr>
            <w:rFonts w:hint="eastAsia"/>
            <w:lang w:eastAsia="zh-CN"/>
          </w:rPr>
          <w:t xml:space="preserve"> </w:t>
        </w:r>
        <w:del w:id="28" w:author="David mazzarese" w:date="2017-06-05T17:21:00Z">
          <w:r w:rsidDel="00B61EC5">
            <w:rPr>
              <w:rFonts w:hint="eastAsia"/>
              <w:lang w:eastAsia="zh-CN"/>
            </w:rPr>
            <w:delText xml:space="preserve">in </w:delText>
          </w:r>
        </w:del>
      </w:ins>
      <w:ins w:id="29" w:author="David mazzarese" w:date="2017-06-05T17:21:00Z">
        <w:r w:rsidR="00B61EC5">
          <w:rPr>
            <w:lang w:eastAsia="zh-CN"/>
          </w:rPr>
          <w:t>(</w:t>
        </w:r>
      </w:ins>
      <w:ins w:id="30" w:author="w00133718" w:date="2017-05-29T21:35:00Z">
        <w:r>
          <w:rPr>
            <w:lang w:eastAsia="zh-CN"/>
          </w:rPr>
          <w:t>October</w:t>
        </w:r>
        <w:r>
          <w:rPr>
            <w:rFonts w:hint="eastAsia"/>
            <w:lang w:eastAsia="zh-CN"/>
          </w:rPr>
          <w:t xml:space="preserve"> 2018</w:t>
        </w:r>
      </w:ins>
      <w:ins w:id="31" w:author="David mazzarese" w:date="2017-06-05T17:21:00Z">
        <w:r w:rsidR="00B61EC5">
          <w:rPr>
            <w:lang w:eastAsia="zh-CN"/>
          </w:rPr>
          <w:t>)</w:t>
        </w:r>
      </w:ins>
      <w:ins w:id="32" w:author="w00133718" w:date="2017-05-29T21:32:00Z">
        <w:r>
          <w:rPr>
            <w:rFonts w:hint="eastAsia"/>
            <w:lang w:eastAsia="zh-CN"/>
          </w:rPr>
          <w:t xml:space="preserve">, in which meeting </w:t>
        </w:r>
      </w:ins>
      <w:ins w:id="33" w:author="w00133718" w:date="2017-05-29T21:33:00Z">
        <w:r>
          <w:rPr>
            <w:rFonts w:hint="eastAsia"/>
            <w:lang w:eastAsia="zh-CN"/>
          </w:rPr>
          <w:t>e</w:t>
        </w:r>
        <w:r w:rsidRPr="00461105">
          <w:t xml:space="preserve">valuation of </w:t>
        </w:r>
        <w:r>
          <w:rPr>
            <w:rFonts w:hint="eastAsia"/>
            <w:lang w:eastAsia="zh-CN"/>
          </w:rPr>
          <w:t>IMT-2020 proposals</w:t>
        </w:r>
        <w:r w:rsidRPr="00461105">
          <w:t xml:space="preserve"> by independent evaluation groups</w:t>
        </w:r>
        <w:r>
          <w:rPr>
            <w:rFonts w:hint="eastAsia"/>
            <w:lang w:eastAsia="zh-CN"/>
          </w:rPr>
          <w:t xml:space="preserve"> </w:t>
        </w:r>
      </w:ins>
      <w:ins w:id="34" w:author="w00133718" w:date="2017-05-29T21:35:00Z">
        <w:r>
          <w:rPr>
            <w:rFonts w:hint="eastAsia"/>
            <w:lang w:eastAsia="zh-CN"/>
          </w:rPr>
          <w:t xml:space="preserve">will be </w:t>
        </w:r>
      </w:ins>
      <w:ins w:id="35" w:author="w00133718" w:date="2017-05-29T21:33:00Z">
        <w:r>
          <w:rPr>
            <w:rFonts w:hint="eastAsia"/>
            <w:lang w:eastAsia="zh-CN"/>
          </w:rPr>
          <w:t>initiated</w:t>
        </w:r>
        <w:del w:id="36" w:author="David mazzarese" w:date="2017-06-05T17:24:00Z">
          <w:r w:rsidDel="00E067C1">
            <w:rPr>
              <w:rFonts w:hint="eastAsia"/>
              <w:lang w:eastAsia="zh-CN"/>
            </w:rPr>
            <w:delText>;</w:delText>
          </w:r>
        </w:del>
      </w:ins>
      <w:ins w:id="37" w:author="David mazzarese" w:date="2017-06-05T17:24:00Z">
        <w:r w:rsidR="00E067C1">
          <w:rPr>
            <w:lang w:eastAsia="zh-CN"/>
          </w:rPr>
          <w:t xml:space="preserve">. </w:t>
        </w:r>
      </w:ins>
      <w:ins w:id="38" w:author="David mazzarese" w:date="2017-06-05T17:26:00Z">
        <w:r w:rsidR="00E067C1">
          <w:rPr>
            <w:lang w:eastAsia="zh-CN"/>
          </w:rPr>
          <w:t>The</w:t>
        </w:r>
      </w:ins>
      <w:ins w:id="39" w:author="David mazzarese" w:date="2017-06-05T17:24:00Z">
        <w:r w:rsidR="00E067C1">
          <w:rPr>
            <w:lang w:eastAsia="zh-CN"/>
          </w:rPr>
          <w:t xml:space="preserve"> study is expected </w:t>
        </w:r>
      </w:ins>
      <w:ins w:id="40" w:author="David mazzarese" w:date="2017-06-05T17:26:00Z">
        <w:r w:rsidR="00E067C1">
          <w:rPr>
            <w:lang w:eastAsia="zh-CN"/>
          </w:rPr>
          <w:t xml:space="preserve">to continue </w:t>
        </w:r>
      </w:ins>
      <w:ins w:id="41" w:author="David mazzarese" w:date="2017-06-05T17:24:00Z">
        <w:r w:rsidR="00E067C1">
          <w:rPr>
            <w:lang w:eastAsia="zh-CN"/>
          </w:rPr>
          <w:t xml:space="preserve">after June 2018 to aim for an update of the 3GPP submission </w:t>
        </w:r>
      </w:ins>
      <w:ins w:id="42" w:author="w00133718" w:date="2017-05-29T21:33:00Z">
        <w:del w:id="43" w:author="David mazzarese" w:date="2017-06-05T17:25:00Z">
          <w:r w:rsidDel="00E067C1">
            <w:rPr>
              <w:rFonts w:hint="eastAsia"/>
              <w:lang w:eastAsia="zh-CN"/>
            </w:rPr>
            <w:delText xml:space="preserve"> and ai</w:delText>
          </w:r>
        </w:del>
      </w:ins>
      <w:ins w:id="44" w:author="w00133718" w:date="2017-05-29T21:34:00Z">
        <w:del w:id="45" w:author="David mazzarese" w:date="2017-06-05T17:25:00Z">
          <w:r w:rsidDel="00E067C1">
            <w:rPr>
              <w:rFonts w:hint="eastAsia"/>
              <w:lang w:eastAsia="zh-CN"/>
            </w:rPr>
            <w:delText xml:space="preserve">ms </w:delText>
          </w:r>
        </w:del>
        <w:r>
          <w:rPr>
            <w:rFonts w:hint="eastAsia"/>
            <w:lang w:eastAsia="zh-CN"/>
          </w:rPr>
          <w:t>to be complete</w:t>
        </w:r>
      </w:ins>
      <w:ins w:id="46" w:author="David mazzarese" w:date="2017-06-05T17:26:00Z">
        <w:r w:rsidR="00E067C1">
          <w:rPr>
            <w:lang w:eastAsia="zh-CN"/>
          </w:rPr>
          <w:t>d</w:t>
        </w:r>
      </w:ins>
      <w:ins w:id="47" w:author="w00133718" w:date="2017-05-29T21:34:00Z">
        <w:r>
          <w:rPr>
            <w:rFonts w:hint="eastAsia"/>
            <w:lang w:eastAsia="zh-CN"/>
          </w:rPr>
          <w:t xml:space="preserve"> before ITU-R WP 5D#32 </w:t>
        </w:r>
        <w:del w:id="48" w:author="David mazzarese" w:date="2017-06-05T17:26:00Z">
          <w:r w:rsidDel="00E067C1">
            <w:rPr>
              <w:rFonts w:hint="eastAsia"/>
              <w:lang w:eastAsia="zh-CN"/>
            </w:rPr>
            <w:delText xml:space="preserve">in </w:delText>
          </w:r>
        </w:del>
      </w:ins>
      <w:ins w:id="49" w:author="David mazzarese" w:date="2017-06-05T17:26:00Z">
        <w:r w:rsidR="00E067C1">
          <w:rPr>
            <w:lang w:eastAsia="zh-CN"/>
          </w:rPr>
          <w:t>(</w:t>
        </w:r>
      </w:ins>
      <w:ins w:id="50" w:author="w00133718" w:date="2017-05-29T21:34:00Z">
        <w:r>
          <w:rPr>
            <w:rFonts w:hint="eastAsia"/>
            <w:lang w:eastAsia="zh-CN"/>
          </w:rPr>
          <w:t>July 2019</w:t>
        </w:r>
      </w:ins>
      <w:ins w:id="51" w:author="David mazzarese" w:date="2017-06-05T17:26:00Z">
        <w:r w:rsidR="00E067C1">
          <w:rPr>
            <w:lang w:eastAsia="zh-CN"/>
          </w:rPr>
          <w:t>)</w:t>
        </w:r>
      </w:ins>
      <w:ins w:id="52" w:author="w00133718" w:date="2017-05-29T21:42:00Z">
        <w:r w:rsidR="00C80B8C">
          <w:rPr>
            <w:rFonts w:hint="eastAsia"/>
            <w:lang w:eastAsia="zh-CN"/>
          </w:rPr>
          <w:t xml:space="preserve">, the deadline of IMT-2020 proposal </w:t>
        </w:r>
      </w:ins>
      <w:ins w:id="53" w:author="David mazzarese" w:date="2017-06-05T17:26:00Z">
        <w:r w:rsidR="00E067C1">
          <w:rPr>
            <w:lang w:eastAsia="zh-CN"/>
          </w:rPr>
          <w:t xml:space="preserve">submission </w:t>
        </w:r>
      </w:ins>
      <w:ins w:id="54" w:author="w00133718" w:date="2017-05-29T21:42:00Z">
        <w:r w:rsidR="00C80B8C">
          <w:rPr>
            <w:rFonts w:hint="eastAsia"/>
            <w:lang w:eastAsia="zh-CN"/>
          </w:rPr>
          <w:t>in ITU-R</w:t>
        </w:r>
      </w:ins>
      <w:ins w:id="55" w:author="w00133718" w:date="2017-05-29T21:34:00Z">
        <w:r>
          <w:rPr>
            <w:rFonts w:hint="eastAsia"/>
            <w:lang w:eastAsia="zh-CN"/>
          </w:rPr>
          <w:t>.</w:t>
        </w:r>
      </w:ins>
      <w:bookmarkEnd w:id="17"/>
    </w:p>
    <w:p w:rsidR="00A7059D" w:rsidRPr="00A7059D" w:rsidRDefault="00A7059D" w:rsidP="00A7059D">
      <w:pPr>
        <w:spacing w:after="0"/>
        <w:rPr>
          <w:bCs/>
        </w:rPr>
      </w:pPr>
    </w:p>
    <w:p w:rsidR="00A7059D" w:rsidRPr="004E3261" w:rsidRDefault="00A7059D" w:rsidP="00A7059D">
      <w:pPr>
        <w:pStyle w:val="Heading3"/>
        <w:rPr>
          <w:color w:val="0000FF"/>
        </w:rPr>
      </w:pPr>
      <w:r w:rsidRPr="004E3261">
        <w:rPr>
          <w:color w:val="0000FF"/>
        </w:rPr>
        <w:lastRenderedPageBreak/>
        <w:t>4.2</w:t>
      </w:r>
      <w:r w:rsidRPr="004E3261">
        <w:rPr>
          <w:color w:val="0000FF"/>
        </w:rPr>
        <w:tab/>
        <w:t>Objective</w:t>
      </w:r>
      <w:r>
        <w:rPr>
          <w:color w:val="0000FF"/>
        </w:rPr>
        <w:t xml:space="preserve"> of P</w:t>
      </w:r>
      <w:r w:rsidRPr="004E3261">
        <w:rPr>
          <w:color w:val="0000FF"/>
        </w:rPr>
        <w:t>erfo</w:t>
      </w:r>
      <w:r>
        <w:rPr>
          <w:color w:val="0000FF"/>
        </w:rPr>
        <w:t>rmance p</w:t>
      </w:r>
      <w:r w:rsidRPr="004E3261">
        <w:rPr>
          <w:color w:val="0000FF"/>
        </w:rPr>
        <w:t>art</w:t>
      </w:r>
      <w:r>
        <w:rPr>
          <w:color w:val="0000FF"/>
        </w:rPr>
        <w:t xml:space="preserve"> WI</w:t>
      </w:r>
    </w:p>
    <w:p w:rsidR="00A7059D" w:rsidRPr="00EE1AB4" w:rsidRDefault="00A7059D" w:rsidP="00A7059D">
      <w:pPr>
        <w:pStyle w:val="NO"/>
        <w:rPr>
          <w:color w:val="0000FF"/>
        </w:rPr>
      </w:pPr>
      <w:r w:rsidRPr="004E3261">
        <w:rPr>
          <w:color w:val="0000FF"/>
        </w:rPr>
        <w:t>NOTE:</w:t>
      </w:r>
      <w:r w:rsidRPr="004E3261">
        <w:rPr>
          <w:color w:val="0000FF"/>
        </w:rPr>
        <w:tab/>
      </w:r>
      <w:r w:rsidRPr="00EE1AB4">
        <w:rPr>
          <w:color w:val="0000FF"/>
        </w:rPr>
        <w:t>Leave empty if the WI proposal does not contain a RAN performance part.</w:t>
      </w:r>
    </w:p>
    <w:p w:rsidR="00A7059D" w:rsidRDefault="00A7059D" w:rsidP="00A7059D">
      <w:pPr>
        <w:spacing w:after="0"/>
        <w:rPr>
          <w:i/>
        </w:rPr>
      </w:pPr>
    </w:p>
    <w:p w:rsidR="00A7059D" w:rsidRDefault="00A7059D" w:rsidP="00A7059D">
      <w:pPr>
        <w:spacing w:after="0"/>
        <w:rPr>
          <w:i/>
        </w:rPr>
      </w:pPr>
    </w:p>
    <w:p w:rsidR="00A7059D" w:rsidRPr="004E3261" w:rsidRDefault="00A7059D" w:rsidP="00A7059D">
      <w:pPr>
        <w:pStyle w:val="Heading3"/>
        <w:rPr>
          <w:color w:val="0000FF"/>
        </w:rPr>
      </w:pPr>
      <w:r w:rsidRPr="004E3261">
        <w:rPr>
          <w:color w:val="0000FF"/>
        </w:rPr>
        <w:t>4.3</w:t>
      </w:r>
      <w:r w:rsidRPr="004E3261">
        <w:rPr>
          <w:color w:val="0000FF"/>
        </w:rPr>
        <w:tab/>
        <w:t xml:space="preserve">RAN time budget </w:t>
      </w:r>
      <w:r>
        <w:rPr>
          <w:color w:val="0000FF"/>
        </w:rPr>
        <w:t xml:space="preserve">request </w:t>
      </w:r>
      <w:r w:rsidRPr="00BE7039">
        <w:rPr>
          <w:color w:val="0000FF"/>
        </w:rPr>
        <w:t>(not applicable to RAN5 WIs/SIs)</w:t>
      </w:r>
    </w:p>
    <w:p w:rsidR="00A7059D" w:rsidRDefault="00A7059D" w:rsidP="00A7059D">
      <w:pPr>
        <w:pStyle w:val="NO"/>
        <w:rPr>
          <w:color w:val="0000FF"/>
        </w:rPr>
      </w:pPr>
      <w:r w:rsidRPr="004E3261">
        <w:rPr>
          <w:color w:val="0000FF"/>
        </w:rPr>
        <w:t>NOTE:</w:t>
      </w:r>
      <w:r w:rsidRPr="004E3261">
        <w:rPr>
          <w:color w:val="0000FF"/>
        </w:rPr>
        <w:tab/>
      </w:r>
      <w:r>
        <w:rPr>
          <w:color w:val="0000FF"/>
        </w:rPr>
        <w:t xml:space="preserve">For </w:t>
      </w:r>
      <w:r w:rsidRPr="00DF5757">
        <w:rPr>
          <w:color w:val="0000FF"/>
          <w:u w:val="single"/>
        </w:rPr>
        <w:t>all</w:t>
      </w:r>
      <w:r>
        <w:rPr>
          <w:color w:val="0000FF"/>
        </w:rPr>
        <w:t xml:space="preserve"> RAN related WIs/SIs which are </w:t>
      </w:r>
      <w:r w:rsidRPr="00DF5757">
        <w:rPr>
          <w:color w:val="0000FF"/>
          <w:u w:val="single"/>
        </w:rPr>
        <w:t>not led by RAN WG5</w:t>
      </w:r>
      <w:r>
        <w:rPr>
          <w:color w:val="0000FF"/>
        </w:rPr>
        <w:t xml:space="preserve"> the WI/SI rapporteur has to fill out the attached Excel table to request time budgets for corresponding RAN WG meetings.</w:t>
      </w:r>
      <w:r>
        <w:rPr>
          <w:color w:val="0000FF"/>
        </w:rPr>
        <w:br/>
        <w:t>The Excel table has to be filled out for all affected RAN WGs and up to the target date of the WI/SI.</w:t>
      </w:r>
      <w:r>
        <w:rPr>
          <w:color w:val="0000FF"/>
        </w:rPr>
        <w:br/>
        <w:t>One time unit (TU) corresponds to ~ 2 hours in the meeting.</w:t>
      </w:r>
      <w:r>
        <w:rPr>
          <w:color w:val="0000FF"/>
        </w:rPr>
        <w:br/>
        <w:t>If no TU is needed leave the field empty otherwise enter a number in the field.</w:t>
      </w:r>
    </w:p>
    <w:p w:rsidR="00A7059D" w:rsidRDefault="00A7059D" w:rsidP="00A7059D">
      <w:pPr>
        <w:pStyle w:val="NO"/>
        <w:rPr>
          <w:color w:val="0000FF"/>
        </w:rPr>
      </w:pPr>
      <w:r>
        <w:rPr>
          <w:color w:val="0000FF"/>
        </w:rPr>
        <w:tab/>
        <w:t>For revisions of already approved WI/SI descriptions: Please remove the Excel table from the WID/SID's zip file. The time budgets are already recorded. If you want to modify them, then this has to be done via the status report and not via a revised WID/SID.</w:t>
      </w:r>
    </w:p>
    <w:p w:rsidR="00A7059D" w:rsidRDefault="00A7059D" w:rsidP="00A7059D">
      <w:pPr>
        <w:pStyle w:val="NO"/>
        <w:rPr>
          <w:color w:val="0000FF"/>
        </w:rPr>
      </w:pPr>
      <w:r>
        <w:rPr>
          <w:color w:val="0000FF"/>
        </w:rPr>
        <w:tab/>
        <w:t>If this WID is covering Core and Performance part, then please fill out one line for each of them in the attached Excel table.</w:t>
      </w:r>
    </w:p>
    <w:p w:rsidR="00A7059D" w:rsidRPr="004E3261" w:rsidRDefault="00A7059D" w:rsidP="00A7059D">
      <w:pPr>
        <w:ind w:right="-99"/>
        <w:rPr>
          <w:b/>
          <w:bCs/>
          <w:color w:val="0000FF"/>
        </w:rPr>
      </w:pPr>
      <w:r w:rsidRPr="004E3261">
        <w:rPr>
          <w:b/>
          <w:bCs/>
          <w:color w:val="0000FF"/>
        </w:rPr>
        <w:t xml:space="preserve">additional comments to the time budget </w:t>
      </w:r>
      <w:r>
        <w:rPr>
          <w:b/>
          <w:bCs/>
          <w:color w:val="0000FF"/>
        </w:rPr>
        <w:t>request in the attached Excel table</w:t>
      </w:r>
      <w:r w:rsidRPr="004E3261">
        <w:rPr>
          <w:b/>
          <w:bCs/>
          <w:color w:val="0000FF"/>
        </w:rPr>
        <w:t>:</w:t>
      </w:r>
    </w:p>
    <w:p w:rsidR="00A7059D" w:rsidRDefault="00A7059D" w:rsidP="00A7059D">
      <w:pPr>
        <w:spacing w:after="0"/>
        <w:rPr>
          <w:i/>
        </w:rPr>
      </w:pPr>
    </w:p>
    <w:p w:rsidR="00A7059D" w:rsidRDefault="00A7059D" w:rsidP="00A7059D">
      <w:pPr>
        <w:spacing w:after="0"/>
        <w:rPr>
          <w:i/>
        </w:rPr>
      </w:pPr>
    </w:p>
    <w:p w:rsidR="008A76FD" w:rsidRDefault="00174617" w:rsidP="001C5C86">
      <w:pPr>
        <w:pStyle w:val="Heading2"/>
      </w:pPr>
      <w:r>
        <w:t>5</w:t>
      </w:r>
      <w:r w:rsidR="008A76FD">
        <w:tab/>
        <w:t>Expected Output and Time scale</w:t>
      </w:r>
    </w:p>
    <w:tbl>
      <w:tblPr>
        <w:tblW w:w="94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1"/>
        <w:gridCol w:w="1418"/>
        <w:gridCol w:w="2551"/>
        <w:gridCol w:w="993"/>
        <w:gridCol w:w="1074"/>
        <w:gridCol w:w="2186"/>
      </w:tblGrid>
      <w:tr w:rsidR="004C634D" w:rsidRPr="00E10367" w:rsidTr="00C3799C">
        <w:tc>
          <w:tcPr>
            <w:tcW w:w="9413" w:type="dxa"/>
            <w:gridSpan w:val="6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:rsidR="004C634D" w:rsidRPr="00E10367" w:rsidRDefault="004C634D" w:rsidP="00CD3153">
            <w:pPr>
              <w:pStyle w:val="TAL"/>
              <w:ind w:right="-99"/>
              <w:jc w:val="center"/>
              <w:rPr>
                <w:b/>
                <w:sz w:val="16"/>
                <w:szCs w:val="16"/>
              </w:rPr>
            </w:pPr>
            <w:r w:rsidRPr="009C6095">
              <w:rPr>
                <w:b/>
                <w:sz w:val="16"/>
                <w:szCs w:val="16"/>
              </w:rPr>
              <w:t>New specifications</w:t>
            </w:r>
            <w:r w:rsidR="00CD3153">
              <w:rPr>
                <w:b/>
                <w:sz w:val="16"/>
                <w:szCs w:val="16"/>
              </w:rPr>
              <w:t xml:space="preserve"> </w:t>
            </w:r>
            <w:r w:rsidR="00CD3153" w:rsidRPr="00CD3153">
              <w:rPr>
                <w:i/>
                <w:sz w:val="16"/>
                <w:szCs w:val="16"/>
              </w:rPr>
              <w:t>{</w:t>
            </w:r>
            <w:r w:rsidR="00CD3153">
              <w:rPr>
                <w:i/>
                <w:sz w:val="16"/>
                <w:szCs w:val="16"/>
              </w:rPr>
              <w:t>One line per specification. C</w:t>
            </w:r>
            <w:r w:rsidR="00CD3153" w:rsidRPr="00CD3153">
              <w:rPr>
                <w:i/>
                <w:sz w:val="16"/>
                <w:szCs w:val="16"/>
              </w:rPr>
              <w:t>reate/delete lines as needed}</w:t>
            </w:r>
          </w:p>
        </w:tc>
      </w:tr>
      <w:tr w:rsidR="004C634D" w:rsidTr="00EB7A56">
        <w:tc>
          <w:tcPr>
            <w:tcW w:w="1191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:rsidR="004C634D" w:rsidRDefault="004C634D" w:rsidP="000C5FE3">
            <w:pPr>
              <w:pStyle w:val="TAL"/>
              <w:ind w:right="-99"/>
            </w:pPr>
            <w:r w:rsidRPr="00E10367">
              <w:rPr>
                <w:sz w:val="16"/>
                <w:szCs w:val="16"/>
              </w:rPr>
              <w:t>Proposed Spec no. or series</w:t>
            </w:r>
          </w:p>
        </w:tc>
        <w:tc>
          <w:tcPr>
            <w:tcW w:w="1418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:rsidR="004C634D" w:rsidRPr="000C5FE3" w:rsidRDefault="004C634D" w:rsidP="00C3799C">
            <w:pPr>
              <w:spacing w:after="0"/>
              <w:ind w:right="-99"/>
            </w:pPr>
            <w:r w:rsidRPr="00E10367">
              <w:rPr>
                <w:rFonts w:ascii="Arial" w:hAnsi="Arial"/>
                <w:sz w:val="16"/>
                <w:szCs w:val="16"/>
              </w:rPr>
              <w:t xml:space="preserve">Type (see note 1) </w:t>
            </w:r>
          </w:p>
        </w:tc>
        <w:tc>
          <w:tcPr>
            <w:tcW w:w="2551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:rsidR="004C634D" w:rsidRPr="00E10367" w:rsidRDefault="00AA3E2D" w:rsidP="00AA3E2D">
            <w:pPr>
              <w:spacing w:after="0"/>
              <w:ind w:right="-99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Title</w:t>
            </w:r>
          </w:p>
        </w:tc>
        <w:tc>
          <w:tcPr>
            <w:tcW w:w="993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:rsidR="004C634D" w:rsidRPr="00E10367" w:rsidRDefault="004C634D" w:rsidP="000C5FE3">
            <w:pPr>
              <w:spacing w:after="0"/>
              <w:ind w:right="-99"/>
              <w:rPr>
                <w:rFonts w:ascii="Arial" w:hAnsi="Arial"/>
                <w:sz w:val="16"/>
                <w:szCs w:val="16"/>
              </w:rPr>
            </w:pPr>
            <w:r w:rsidRPr="00E10367">
              <w:rPr>
                <w:rFonts w:ascii="Arial" w:hAnsi="Arial"/>
                <w:sz w:val="16"/>
                <w:szCs w:val="16"/>
              </w:rPr>
              <w:t xml:space="preserve">For info </w:t>
            </w:r>
            <w:r w:rsidRPr="00E10367">
              <w:rPr>
                <w:rFonts w:ascii="Arial" w:hAnsi="Arial"/>
                <w:sz w:val="16"/>
                <w:szCs w:val="16"/>
              </w:rPr>
              <w:br/>
              <w:t>at TSG#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</w:p>
        </w:tc>
        <w:tc>
          <w:tcPr>
            <w:tcW w:w="1074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:rsidR="004C634D" w:rsidRPr="00E10367" w:rsidRDefault="004C634D" w:rsidP="000C5FE3">
            <w:pPr>
              <w:spacing w:after="0"/>
              <w:ind w:right="-99"/>
              <w:rPr>
                <w:rFonts w:ascii="Arial" w:hAnsi="Arial"/>
                <w:sz w:val="16"/>
                <w:szCs w:val="16"/>
              </w:rPr>
            </w:pPr>
            <w:r w:rsidRPr="00E10367">
              <w:rPr>
                <w:rFonts w:ascii="Arial" w:hAnsi="Arial"/>
                <w:sz w:val="16"/>
                <w:szCs w:val="16"/>
              </w:rPr>
              <w:t>For approval at TSG#</w:t>
            </w:r>
          </w:p>
        </w:tc>
        <w:tc>
          <w:tcPr>
            <w:tcW w:w="2186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:rsidR="004C634D" w:rsidRPr="00E10367" w:rsidRDefault="004C634D" w:rsidP="00AA3E2D">
            <w:pPr>
              <w:spacing w:after="0"/>
              <w:ind w:right="-99"/>
              <w:rPr>
                <w:rFonts w:ascii="Arial" w:hAnsi="Arial"/>
                <w:sz w:val="16"/>
                <w:szCs w:val="16"/>
              </w:rPr>
            </w:pPr>
            <w:r w:rsidRPr="00E10367">
              <w:rPr>
                <w:rFonts w:ascii="Arial" w:hAnsi="Arial"/>
                <w:sz w:val="16"/>
                <w:szCs w:val="16"/>
              </w:rPr>
              <w:t>Remarks</w:t>
            </w:r>
          </w:p>
        </w:tc>
      </w:tr>
      <w:tr w:rsidR="004C634D" w:rsidRPr="00251D80" w:rsidTr="00EB7A56">
        <w:tc>
          <w:tcPr>
            <w:tcW w:w="1191" w:type="dxa"/>
          </w:tcPr>
          <w:p w:rsidR="004C634D" w:rsidRPr="00524F2E" w:rsidRDefault="0016383E" w:rsidP="00251D80">
            <w:pPr>
              <w:spacing w:after="0"/>
              <w:rPr>
                <w:rFonts w:ascii="Arial" w:hAnsi="Arial" w:cs="Arial"/>
                <w:sz w:val="16"/>
                <w:szCs w:val="16"/>
                <w:lang w:eastAsia="zh-CN"/>
              </w:rPr>
            </w:pPr>
            <w:del w:id="56" w:author="Huawei" w:date="2017-05-24T14:27:00Z">
              <w:r w:rsidRPr="00524F2E" w:rsidDel="004B1EB8">
                <w:rPr>
                  <w:rFonts w:ascii="Arial" w:hAnsi="Arial" w:cs="Arial"/>
                  <w:sz w:val="16"/>
                  <w:szCs w:val="16"/>
                  <w:lang w:eastAsia="zh-CN"/>
                </w:rPr>
                <w:delText>38.xxx</w:delText>
              </w:r>
            </w:del>
            <w:ins w:id="57" w:author="Huawei" w:date="2017-05-24T14:27:00Z">
              <w:r w:rsidR="004B1EB8">
                <w:rPr>
                  <w:rFonts w:ascii="Arial" w:hAnsi="Arial" w:cs="Arial"/>
                  <w:sz w:val="16"/>
                  <w:szCs w:val="16"/>
                  <w:lang w:eastAsia="zh-CN"/>
                </w:rPr>
                <w:t>37.910</w:t>
              </w:r>
            </w:ins>
          </w:p>
        </w:tc>
        <w:tc>
          <w:tcPr>
            <w:tcW w:w="1418" w:type="dxa"/>
          </w:tcPr>
          <w:p w:rsidR="004C634D" w:rsidRPr="00524F2E" w:rsidRDefault="0016383E" w:rsidP="00251D80">
            <w:pPr>
              <w:spacing w:after="0"/>
              <w:rPr>
                <w:rFonts w:ascii="Arial" w:hAnsi="Arial" w:cs="Arial"/>
                <w:sz w:val="16"/>
                <w:szCs w:val="16"/>
                <w:lang w:eastAsia="zh-CN"/>
              </w:rPr>
            </w:pPr>
            <w:r w:rsidRPr="00524F2E">
              <w:rPr>
                <w:rFonts w:ascii="Arial" w:hAnsi="Arial" w:cs="Arial"/>
                <w:sz w:val="16"/>
                <w:szCs w:val="16"/>
                <w:lang w:eastAsia="zh-CN"/>
              </w:rPr>
              <w:t>External TR</w:t>
            </w:r>
          </w:p>
        </w:tc>
        <w:tc>
          <w:tcPr>
            <w:tcW w:w="2551" w:type="dxa"/>
          </w:tcPr>
          <w:p w:rsidR="004C634D" w:rsidRPr="00524F2E" w:rsidRDefault="004B1EB8" w:rsidP="00AA3E2D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ins w:id="58" w:author="Huawei" w:date="2017-05-24T14:28:00Z">
              <w:r w:rsidRPr="004B1EB8">
                <w:rPr>
                  <w:rFonts w:ascii="Arial" w:hAnsi="Arial" w:cs="Arial"/>
                  <w:sz w:val="16"/>
                  <w:szCs w:val="16"/>
                  <w:lang w:eastAsia="zh-CN"/>
                </w:rPr>
                <w:t>Study on self evaluation towards IMT-2020 submission</w:t>
              </w:r>
            </w:ins>
            <w:del w:id="59" w:author="Huawei" w:date="2017-05-24T14:28:00Z">
              <w:r w:rsidR="0016383E" w:rsidRPr="00524F2E" w:rsidDel="004B1EB8">
                <w:rPr>
                  <w:rFonts w:ascii="Arial" w:hAnsi="Arial" w:cs="Arial"/>
                  <w:sz w:val="16"/>
                  <w:szCs w:val="16"/>
                  <w:lang w:eastAsia="zh-CN"/>
                </w:rPr>
                <w:delText>Technical report on self evaluation towards IMT-2020 submission</w:delText>
              </w:r>
            </w:del>
          </w:p>
        </w:tc>
        <w:tc>
          <w:tcPr>
            <w:tcW w:w="993" w:type="dxa"/>
          </w:tcPr>
          <w:p w:rsidR="004C634D" w:rsidRPr="00C503DD" w:rsidRDefault="00B939CF" w:rsidP="00251D80">
            <w:pPr>
              <w:spacing w:after="0"/>
              <w:rPr>
                <w:rFonts w:ascii="Arial" w:hAnsi="Arial" w:cs="Arial"/>
                <w:sz w:val="16"/>
                <w:lang w:eastAsia="zh-CN"/>
              </w:rPr>
            </w:pPr>
            <w:r w:rsidRPr="00C503DD">
              <w:rPr>
                <w:rFonts w:ascii="Arial" w:hAnsi="Arial" w:cs="Arial"/>
                <w:sz w:val="16"/>
                <w:lang w:eastAsia="zh-CN"/>
              </w:rPr>
              <w:t>RAN#</w:t>
            </w:r>
            <w:ins w:id="60" w:author="Huawei" w:date="2017-05-24T16:15:00Z">
              <w:r w:rsidR="000F49B3">
                <w:rPr>
                  <w:rFonts w:ascii="Arial" w:hAnsi="Arial" w:cs="Arial"/>
                  <w:sz w:val="16"/>
                  <w:lang w:eastAsia="zh-CN"/>
                </w:rPr>
                <w:t>79</w:t>
              </w:r>
            </w:ins>
            <w:del w:id="61" w:author="Huawei" w:date="2017-05-24T16:15:00Z">
              <w:r w:rsidRPr="00C503DD" w:rsidDel="000F49B3">
                <w:rPr>
                  <w:rFonts w:ascii="Arial" w:hAnsi="Arial" w:cs="Arial"/>
                  <w:sz w:val="16"/>
                  <w:lang w:eastAsia="zh-CN"/>
                </w:rPr>
                <w:delText>80</w:delText>
              </w:r>
            </w:del>
            <w:r w:rsidRPr="00C503DD">
              <w:rPr>
                <w:rFonts w:ascii="Arial" w:hAnsi="Arial" w:cs="Arial"/>
                <w:sz w:val="16"/>
                <w:lang w:eastAsia="zh-CN"/>
              </w:rPr>
              <w:t xml:space="preserve"> (</w:t>
            </w:r>
            <w:ins w:id="62" w:author="Huawei" w:date="2017-05-24T16:15:00Z">
              <w:r w:rsidR="000F49B3">
                <w:rPr>
                  <w:rFonts w:ascii="Arial" w:hAnsi="Arial" w:cs="Arial"/>
                  <w:sz w:val="16"/>
                  <w:lang w:eastAsia="zh-CN"/>
                </w:rPr>
                <w:t>March</w:t>
              </w:r>
            </w:ins>
            <w:del w:id="63" w:author="Huawei" w:date="2017-05-24T16:15:00Z">
              <w:r w:rsidRPr="00C503DD" w:rsidDel="000F49B3">
                <w:rPr>
                  <w:rFonts w:ascii="Arial" w:hAnsi="Arial" w:cs="Arial"/>
                  <w:sz w:val="16"/>
                  <w:lang w:eastAsia="zh-CN"/>
                </w:rPr>
                <w:delText>June</w:delText>
              </w:r>
            </w:del>
            <w:r w:rsidRPr="00C503DD">
              <w:rPr>
                <w:rFonts w:ascii="Arial" w:hAnsi="Arial" w:cs="Arial"/>
                <w:sz w:val="16"/>
                <w:lang w:eastAsia="zh-CN"/>
              </w:rPr>
              <w:t xml:space="preserve"> 2018)</w:t>
            </w:r>
          </w:p>
        </w:tc>
        <w:tc>
          <w:tcPr>
            <w:tcW w:w="1074" w:type="dxa"/>
          </w:tcPr>
          <w:p w:rsidR="004C634D" w:rsidRPr="00C503DD" w:rsidRDefault="00B939CF" w:rsidP="000F49B3">
            <w:pPr>
              <w:spacing w:after="0"/>
              <w:rPr>
                <w:rFonts w:ascii="Arial" w:hAnsi="Arial" w:cs="Arial"/>
                <w:sz w:val="16"/>
                <w:lang w:eastAsia="zh-CN"/>
              </w:rPr>
            </w:pPr>
            <w:r w:rsidRPr="00C503DD">
              <w:rPr>
                <w:rFonts w:ascii="Arial" w:hAnsi="Arial" w:cs="Arial"/>
                <w:sz w:val="16"/>
                <w:lang w:eastAsia="zh-CN"/>
              </w:rPr>
              <w:t>RAN#</w:t>
            </w:r>
            <w:del w:id="64" w:author="Huawei" w:date="2017-05-24T16:15:00Z">
              <w:r w:rsidRPr="00C503DD" w:rsidDel="000F49B3">
                <w:rPr>
                  <w:rFonts w:ascii="Arial" w:hAnsi="Arial" w:cs="Arial"/>
                  <w:sz w:val="16"/>
                  <w:lang w:eastAsia="zh-CN"/>
                </w:rPr>
                <w:delText xml:space="preserve">81 </w:delText>
              </w:r>
            </w:del>
            <w:ins w:id="65" w:author="Huawei" w:date="2017-05-24T16:15:00Z">
              <w:r w:rsidR="000F49B3" w:rsidRPr="00C503DD">
                <w:rPr>
                  <w:rFonts w:ascii="Arial" w:hAnsi="Arial" w:cs="Arial"/>
                  <w:sz w:val="16"/>
                  <w:lang w:eastAsia="zh-CN"/>
                </w:rPr>
                <w:t>8</w:t>
              </w:r>
              <w:r w:rsidR="000F49B3">
                <w:rPr>
                  <w:rFonts w:ascii="Arial" w:hAnsi="Arial" w:cs="Arial"/>
                  <w:sz w:val="16"/>
                  <w:lang w:eastAsia="zh-CN"/>
                </w:rPr>
                <w:t>0</w:t>
              </w:r>
              <w:r w:rsidR="000F49B3" w:rsidRPr="00C503DD">
                <w:rPr>
                  <w:rFonts w:ascii="Arial" w:hAnsi="Arial" w:cs="Arial"/>
                  <w:sz w:val="16"/>
                  <w:lang w:eastAsia="zh-CN"/>
                </w:rPr>
                <w:t xml:space="preserve"> </w:t>
              </w:r>
            </w:ins>
            <w:r w:rsidRPr="00C503DD">
              <w:rPr>
                <w:rFonts w:ascii="Arial" w:hAnsi="Arial" w:cs="Arial"/>
                <w:sz w:val="16"/>
                <w:lang w:eastAsia="zh-CN"/>
              </w:rPr>
              <w:t>(</w:t>
            </w:r>
            <w:del w:id="66" w:author="Huawei" w:date="2017-05-24T16:15:00Z">
              <w:r w:rsidRPr="00C503DD" w:rsidDel="000F49B3">
                <w:rPr>
                  <w:rFonts w:ascii="Arial" w:hAnsi="Arial" w:cs="Arial"/>
                  <w:sz w:val="16"/>
                  <w:lang w:eastAsia="zh-CN"/>
                </w:rPr>
                <w:delText>Sep</w:delText>
              </w:r>
            </w:del>
            <w:ins w:id="67" w:author="Huawei" w:date="2017-05-24T16:15:00Z">
              <w:r w:rsidR="000F49B3">
                <w:rPr>
                  <w:rFonts w:ascii="Arial" w:hAnsi="Arial" w:cs="Arial"/>
                  <w:sz w:val="16"/>
                  <w:lang w:eastAsia="zh-CN"/>
                </w:rPr>
                <w:t>June</w:t>
              </w:r>
            </w:ins>
            <w:del w:id="68" w:author="Huawei" w:date="2017-05-24T16:15:00Z">
              <w:r w:rsidRPr="00C503DD" w:rsidDel="000F49B3">
                <w:rPr>
                  <w:rFonts w:ascii="Arial" w:hAnsi="Arial" w:cs="Arial"/>
                  <w:sz w:val="16"/>
                  <w:lang w:eastAsia="zh-CN"/>
                </w:rPr>
                <w:delText>.</w:delText>
              </w:r>
            </w:del>
            <w:r w:rsidRPr="00C503DD">
              <w:rPr>
                <w:rFonts w:ascii="Arial" w:hAnsi="Arial" w:cs="Arial"/>
                <w:sz w:val="16"/>
                <w:lang w:eastAsia="zh-CN"/>
              </w:rPr>
              <w:t xml:space="preserve"> 2018)</w:t>
            </w:r>
          </w:p>
        </w:tc>
        <w:tc>
          <w:tcPr>
            <w:tcW w:w="2186" w:type="dxa"/>
          </w:tcPr>
          <w:p w:rsidR="004C634D" w:rsidRPr="00251D80" w:rsidRDefault="004C634D" w:rsidP="00432283">
            <w:pPr>
              <w:spacing w:after="0"/>
              <w:rPr>
                <w:i/>
              </w:rPr>
            </w:pPr>
          </w:p>
        </w:tc>
      </w:tr>
    </w:tbl>
    <w:p w:rsidR="004C634D" w:rsidRDefault="004C634D" w:rsidP="004C634D">
      <w:pPr>
        <w:pStyle w:val="NO"/>
      </w:pPr>
      <w:r>
        <w:t>Note 1:</w:t>
      </w:r>
      <w:r>
        <w:tab/>
        <w:t xml:space="preserve">Only TSs may contain normative provisions. Study Items shall create or </w:t>
      </w:r>
      <w:r w:rsidR="00CD3153">
        <w:t>impact</w:t>
      </w:r>
      <w:r>
        <w:t xml:space="preserve"> only TRs.</w:t>
      </w:r>
      <w:r>
        <w:br/>
        <w:t xml:space="preserve">"Internal TR" is intended </w:t>
      </w:r>
      <w:r w:rsidR="00967838">
        <w:t xml:space="preserve">for 3GPP internal use only </w:t>
      </w:r>
      <w:r>
        <w:t>whereas "External TR" may be transposed</w:t>
      </w:r>
      <w:r w:rsidR="00967838">
        <w:t xml:space="preserve"> by OPs</w:t>
      </w:r>
      <w:r>
        <w:t>.</w:t>
      </w:r>
    </w:p>
    <w:p w:rsidR="004735AB" w:rsidRPr="004735AB" w:rsidRDefault="004735AB" w:rsidP="004735AB">
      <w:pPr>
        <w:pStyle w:val="NO"/>
        <w:spacing w:before="120"/>
        <w:rPr>
          <w:color w:val="0000FF"/>
        </w:rPr>
      </w:pPr>
      <w:r w:rsidRPr="004E3261">
        <w:rPr>
          <w:color w:val="0000FF"/>
        </w:rPr>
        <w:t>NOTE:</w:t>
      </w:r>
      <w:r w:rsidRPr="004E3261">
        <w:rPr>
          <w:color w:val="0000FF"/>
        </w:rPr>
        <w:tab/>
        <w:t xml:space="preserve">If this is a RAN WID including Core </w:t>
      </w:r>
      <w:r w:rsidRPr="000B2810">
        <w:rPr>
          <w:color w:val="0000FF"/>
          <w:u w:val="single"/>
        </w:rPr>
        <w:t>and</w:t>
      </w:r>
      <w:r w:rsidRPr="004E3261">
        <w:rPr>
          <w:color w:val="0000FF"/>
        </w:rPr>
        <w:t xml:space="preserve"> Perf. part, then all new Core part specs have to be listed first and then all new Perf. part specs. Indicate "Core part" or "Perf. part" under </w:t>
      </w:r>
      <w:r>
        <w:rPr>
          <w:color w:val="0000FF"/>
        </w:rPr>
        <w:t>Remarks</w:t>
      </w:r>
      <w:r w:rsidRPr="004E3261">
        <w:rPr>
          <w:color w:val="0000FF"/>
        </w:rPr>
        <w:t xml:space="preserve"> for each spec.</w:t>
      </w:r>
      <w:r w:rsidRPr="004E3261">
        <w:rPr>
          <w:color w:val="0000FF"/>
        </w:rPr>
        <w:br/>
        <w:t xml:space="preserve">By default a new specs can only be new for one of </w:t>
      </w:r>
      <w:r>
        <w:rPr>
          <w:color w:val="0000FF"/>
        </w:rPr>
        <w:t>both parts</w:t>
      </w:r>
      <w:r w:rsidRPr="004E3261">
        <w:rPr>
          <w:color w:val="0000FF"/>
        </w:rPr>
        <w:t>.</w:t>
      </w:r>
    </w:p>
    <w:p w:rsidR="004735AB" w:rsidRDefault="004735AB" w:rsidP="004C634D">
      <w:pPr>
        <w:pStyle w:val="NO"/>
      </w:pPr>
    </w:p>
    <w:tbl>
      <w:tblPr>
        <w:tblW w:w="0" w:type="auto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4"/>
        <w:gridCol w:w="4309"/>
        <w:gridCol w:w="960"/>
        <w:gridCol w:w="2653"/>
      </w:tblGrid>
      <w:tr w:rsidR="004C634D" w:rsidRPr="00C50F7C" w:rsidTr="0052201A">
        <w:trPr>
          <w:cantSplit/>
          <w:jc w:val="center"/>
        </w:trPr>
        <w:tc>
          <w:tcPr>
            <w:tcW w:w="87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4C634D" w:rsidRPr="00C50F7C" w:rsidRDefault="004C634D" w:rsidP="00CD3153">
            <w:pPr>
              <w:pStyle w:val="TAL"/>
              <w:ind w:right="-99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Impacted </w:t>
            </w:r>
            <w:r w:rsidRPr="006E1FDA">
              <w:rPr>
                <w:b/>
                <w:sz w:val="16"/>
                <w:szCs w:val="16"/>
              </w:rPr>
              <w:t xml:space="preserve">existing </w:t>
            </w:r>
            <w:r>
              <w:rPr>
                <w:b/>
                <w:sz w:val="16"/>
                <w:szCs w:val="16"/>
              </w:rPr>
              <w:t xml:space="preserve">TS/TR </w:t>
            </w:r>
            <w:r w:rsidR="00CD3153" w:rsidRPr="00CD3153">
              <w:rPr>
                <w:i/>
                <w:sz w:val="16"/>
                <w:szCs w:val="16"/>
              </w:rPr>
              <w:t>{</w:t>
            </w:r>
            <w:r w:rsidR="00CD3153">
              <w:rPr>
                <w:i/>
                <w:sz w:val="16"/>
                <w:szCs w:val="16"/>
              </w:rPr>
              <w:t>One line per specification. C</w:t>
            </w:r>
            <w:r w:rsidR="00CD3153" w:rsidRPr="00CD3153">
              <w:rPr>
                <w:i/>
                <w:sz w:val="16"/>
                <w:szCs w:val="16"/>
              </w:rPr>
              <w:t>reate/delete lines as needed}</w:t>
            </w:r>
          </w:p>
        </w:tc>
      </w:tr>
      <w:tr w:rsidR="004735AB" w:rsidRPr="00C50F7C" w:rsidTr="0052201A">
        <w:trPr>
          <w:cantSplit/>
          <w:jc w:val="center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4735AB" w:rsidRPr="00C50F7C" w:rsidRDefault="004735AB" w:rsidP="00C3799C">
            <w:pPr>
              <w:pStyle w:val="TAL"/>
              <w:ind w:right="-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TS/TR </w:t>
            </w:r>
            <w:r w:rsidRPr="00C50F7C">
              <w:rPr>
                <w:sz w:val="16"/>
                <w:szCs w:val="16"/>
              </w:rPr>
              <w:t>No.</w:t>
            </w: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4735AB" w:rsidRPr="00C50F7C" w:rsidRDefault="004735AB" w:rsidP="00251D80">
            <w:pPr>
              <w:spacing w:after="0"/>
              <w:ind w:right="-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 w:rsidRPr="00096D53">
              <w:rPr>
                <w:rFonts w:ascii="Arial" w:hAnsi="Arial"/>
                <w:sz w:val="16"/>
                <w:szCs w:val="16"/>
              </w:rPr>
              <w:t xml:space="preserve">escription of change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4735AB" w:rsidRPr="00C50F7C" w:rsidRDefault="004735AB" w:rsidP="00C3799C">
            <w:pPr>
              <w:pStyle w:val="TAL"/>
              <w:ind w:right="-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Target completion </w:t>
            </w:r>
            <w:r w:rsidRPr="00C50F7C">
              <w:rPr>
                <w:sz w:val="16"/>
                <w:szCs w:val="16"/>
              </w:rPr>
              <w:t>plenary#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4735AB" w:rsidRPr="00C50F7C" w:rsidRDefault="0052201A" w:rsidP="00C3799C">
            <w:pPr>
              <w:pStyle w:val="TAL"/>
              <w:ind w:right="-9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Remarks</w:t>
            </w:r>
          </w:p>
        </w:tc>
      </w:tr>
      <w:tr w:rsidR="004735AB" w:rsidRPr="00251D80" w:rsidTr="0052201A">
        <w:trPr>
          <w:cantSplit/>
          <w:jc w:val="center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5AB" w:rsidRPr="00251D80" w:rsidRDefault="004735AB" w:rsidP="00251D80">
            <w:pPr>
              <w:spacing w:after="0"/>
              <w:rPr>
                <w:i/>
              </w:rPr>
            </w:pP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5AB" w:rsidRPr="00251D80" w:rsidRDefault="004735AB" w:rsidP="00414164">
            <w:pPr>
              <w:spacing w:after="0"/>
              <w:rPr>
                <w:i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5AB" w:rsidRPr="00251D80" w:rsidRDefault="004735AB" w:rsidP="00251D80">
            <w:pPr>
              <w:spacing w:after="0"/>
              <w:rPr>
                <w:i/>
              </w:rPr>
            </w:pP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5AB" w:rsidRPr="00251D80" w:rsidRDefault="004735AB" w:rsidP="00251D80">
            <w:pPr>
              <w:spacing w:after="0"/>
              <w:rPr>
                <w:i/>
              </w:rPr>
            </w:pPr>
          </w:p>
        </w:tc>
      </w:tr>
    </w:tbl>
    <w:p w:rsidR="004735AB" w:rsidRPr="004E3261" w:rsidRDefault="004735AB" w:rsidP="004735AB">
      <w:pPr>
        <w:pStyle w:val="NO"/>
        <w:spacing w:before="120"/>
        <w:rPr>
          <w:color w:val="0000FF"/>
        </w:rPr>
      </w:pPr>
      <w:r w:rsidRPr="004E3261">
        <w:rPr>
          <w:color w:val="0000FF"/>
        </w:rPr>
        <w:t>NOTE:</w:t>
      </w:r>
      <w:r w:rsidRPr="004E3261">
        <w:rPr>
          <w:color w:val="0000FF"/>
        </w:rPr>
        <w:tab/>
        <w:t xml:space="preserve">If this is a RAN WID including Core </w:t>
      </w:r>
      <w:r w:rsidRPr="000B2810">
        <w:rPr>
          <w:color w:val="0000FF"/>
          <w:u w:val="single"/>
        </w:rPr>
        <w:t>and</w:t>
      </w:r>
      <w:r w:rsidRPr="004E3261">
        <w:rPr>
          <w:color w:val="0000FF"/>
        </w:rPr>
        <w:t xml:space="preserve"> Perf. part, then all new Core part specs have to be listed first and then all new Perf. part specs. Indicate "Core part" or "Perf. part" under </w:t>
      </w:r>
      <w:r w:rsidR="0052201A">
        <w:rPr>
          <w:color w:val="0000FF"/>
        </w:rPr>
        <w:t>Remarks</w:t>
      </w:r>
      <w:r w:rsidRPr="004E3261">
        <w:rPr>
          <w:color w:val="0000FF"/>
        </w:rPr>
        <w:t xml:space="preserve"> for each spec.</w:t>
      </w:r>
      <w:r w:rsidRPr="004E3261">
        <w:rPr>
          <w:color w:val="0000FF"/>
        </w:rPr>
        <w:br/>
        <w:t>If an existing spec is affected by both (Core part and Perf. part), then it has to be listed twice with appropriate approval dates.</w:t>
      </w:r>
    </w:p>
    <w:p w:rsidR="008A76FD" w:rsidRDefault="00174617" w:rsidP="00944B28">
      <w:pPr>
        <w:pStyle w:val="Heading2"/>
        <w:spacing w:before="0" w:after="0"/>
      </w:pPr>
      <w:r>
        <w:t>6</w:t>
      </w:r>
      <w:r w:rsidR="008A76FD">
        <w:tab/>
        <w:t xml:space="preserve">Work item </w:t>
      </w:r>
      <w:r>
        <w:t>R</w:t>
      </w:r>
      <w:r w:rsidR="008A76FD">
        <w:t>apporteur</w:t>
      </w:r>
      <w:r w:rsidR="005D44BE">
        <w:t>(</w:t>
      </w:r>
      <w:r w:rsidR="008A76FD">
        <w:t>s</w:t>
      </w:r>
      <w:r w:rsidR="005D44BE">
        <w:t>)</w:t>
      </w:r>
    </w:p>
    <w:p w:rsidR="0071259D" w:rsidRDefault="0071259D" w:rsidP="00D77C46">
      <w:pPr>
        <w:spacing w:after="0"/>
        <w:ind w:right="-99"/>
        <w:rPr>
          <w:lang w:eastAsia="zh-CN"/>
        </w:rPr>
      </w:pPr>
    </w:p>
    <w:p w:rsidR="00D77C46" w:rsidRPr="00CF660E" w:rsidRDefault="007366EC" w:rsidP="00D77C46">
      <w:pPr>
        <w:spacing w:after="0"/>
        <w:ind w:right="-99"/>
        <w:rPr>
          <w:lang w:eastAsia="zh-CN"/>
        </w:rPr>
      </w:pPr>
      <w:r>
        <w:rPr>
          <w:lang w:eastAsia="zh-CN"/>
        </w:rPr>
        <w:t>Yong Wu</w:t>
      </w:r>
    </w:p>
    <w:p w:rsidR="00D77C46" w:rsidRPr="00CF660E" w:rsidRDefault="00D77C46" w:rsidP="00D77C46">
      <w:pPr>
        <w:spacing w:after="0"/>
        <w:ind w:right="-99"/>
        <w:rPr>
          <w:bCs/>
        </w:rPr>
      </w:pPr>
      <w:r w:rsidRPr="00CF660E">
        <w:rPr>
          <w:bCs/>
        </w:rPr>
        <w:t xml:space="preserve">Company: </w:t>
      </w:r>
      <w:r>
        <w:rPr>
          <w:rFonts w:hint="eastAsia"/>
          <w:bCs/>
          <w:lang w:eastAsia="zh-CN"/>
        </w:rPr>
        <w:t>Huawei</w:t>
      </w:r>
      <w:r w:rsidRPr="00CF660E">
        <w:rPr>
          <w:bCs/>
        </w:rPr>
        <w:t xml:space="preserve"> </w:t>
      </w:r>
    </w:p>
    <w:p w:rsidR="00D77C46" w:rsidRDefault="00D77C46" w:rsidP="00D77C46">
      <w:pPr>
        <w:spacing w:after="0"/>
        <w:ind w:right="-99"/>
        <w:rPr>
          <w:color w:val="0000FF"/>
          <w:u w:val="single"/>
        </w:rPr>
      </w:pPr>
      <w:r w:rsidRPr="00CF660E">
        <w:rPr>
          <w:bCs/>
        </w:rPr>
        <w:t>Email:</w:t>
      </w:r>
      <w:r w:rsidRPr="00CF660E">
        <w:rPr>
          <w:bCs/>
        </w:rPr>
        <w:tab/>
      </w:r>
      <w:r w:rsidR="007366EC" w:rsidRPr="007366EC">
        <w:t>wuyong@huawei.com</w:t>
      </w:r>
      <w:r w:rsidRPr="00CF660E">
        <w:rPr>
          <w:bCs/>
        </w:rPr>
        <w:br/>
      </w:r>
    </w:p>
    <w:p w:rsidR="007366EC" w:rsidRPr="009661B0" w:rsidRDefault="007366EC" w:rsidP="00D77C46">
      <w:pPr>
        <w:spacing w:after="0"/>
        <w:ind w:right="-99"/>
        <w:rPr>
          <w:lang w:eastAsia="zh-CN"/>
        </w:rPr>
      </w:pPr>
      <w:r w:rsidRPr="009661B0">
        <w:rPr>
          <w:lang w:eastAsia="zh-CN"/>
        </w:rPr>
        <w:t>Daniel Larsson</w:t>
      </w:r>
    </w:p>
    <w:p w:rsidR="00D77C46" w:rsidRPr="00CF660E" w:rsidRDefault="00D77C46" w:rsidP="00D77C46">
      <w:pPr>
        <w:spacing w:after="0"/>
        <w:ind w:right="-99"/>
        <w:rPr>
          <w:bCs/>
        </w:rPr>
      </w:pPr>
      <w:r w:rsidRPr="00CF660E">
        <w:rPr>
          <w:bCs/>
        </w:rPr>
        <w:t xml:space="preserve">Company: </w:t>
      </w:r>
      <w:r>
        <w:rPr>
          <w:bCs/>
        </w:rPr>
        <w:t>Ericsson</w:t>
      </w:r>
      <w:r w:rsidRPr="00CF660E">
        <w:rPr>
          <w:bCs/>
        </w:rPr>
        <w:t xml:space="preserve"> </w:t>
      </w:r>
    </w:p>
    <w:p w:rsidR="00067741" w:rsidRDefault="00D77C46" w:rsidP="00D77C46">
      <w:pPr>
        <w:ind w:right="-99"/>
      </w:pPr>
      <w:r w:rsidRPr="00CF660E">
        <w:rPr>
          <w:bCs/>
        </w:rPr>
        <w:t>Email:</w:t>
      </w:r>
      <w:r w:rsidRPr="00CF660E">
        <w:rPr>
          <w:bCs/>
        </w:rPr>
        <w:tab/>
      </w:r>
      <w:r w:rsidR="00473DD5" w:rsidRPr="00473DD5">
        <w:t>daniel.n.larsson@ericsson.com</w:t>
      </w:r>
    </w:p>
    <w:p w:rsidR="00473DD5" w:rsidRPr="009661B0" w:rsidRDefault="00473DD5" w:rsidP="00473DD5">
      <w:pPr>
        <w:spacing w:after="0"/>
        <w:ind w:right="-99"/>
        <w:rPr>
          <w:lang w:eastAsia="zh-CN"/>
        </w:rPr>
      </w:pPr>
      <w:r>
        <w:rPr>
          <w:lang w:eastAsia="zh-CN"/>
        </w:rPr>
        <w:t>Giovanni Romano</w:t>
      </w:r>
    </w:p>
    <w:p w:rsidR="00473DD5" w:rsidRPr="00CF660E" w:rsidRDefault="00473DD5" w:rsidP="00473DD5">
      <w:pPr>
        <w:spacing w:after="0"/>
        <w:ind w:right="-99"/>
        <w:rPr>
          <w:bCs/>
        </w:rPr>
      </w:pPr>
      <w:r w:rsidRPr="00CF660E">
        <w:rPr>
          <w:bCs/>
        </w:rPr>
        <w:t xml:space="preserve">Company: </w:t>
      </w:r>
      <w:r>
        <w:rPr>
          <w:bCs/>
        </w:rPr>
        <w:t>Telecom Italia</w:t>
      </w:r>
      <w:r w:rsidRPr="00CF660E">
        <w:rPr>
          <w:bCs/>
        </w:rPr>
        <w:t xml:space="preserve"> </w:t>
      </w:r>
    </w:p>
    <w:p w:rsidR="00473DD5" w:rsidRDefault="00473DD5" w:rsidP="00473DD5">
      <w:pPr>
        <w:ind w:right="-99"/>
        <w:rPr>
          <w:i/>
        </w:rPr>
      </w:pPr>
      <w:r w:rsidRPr="00CF660E">
        <w:rPr>
          <w:bCs/>
        </w:rPr>
        <w:t>Email:</w:t>
      </w:r>
      <w:r w:rsidRPr="00CF660E">
        <w:rPr>
          <w:bCs/>
        </w:rPr>
        <w:tab/>
      </w:r>
      <w:r w:rsidRPr="00473DD5">
        <w:t>giovanni.romano@telecomitalia.it</w:t>
      </w:r>
    </w:p>
    <w:p w:rsidR="00473DD5" w:rsidRDefault="00473DD5" w:rsidP="00D77C46">
      <w:pPr>
        <w:ind w:right="-99"/>
        <w:rPr>
          <w:i/>
        </w:rPr>
      </w:pPr>
    </w:p>
    <w:p w:rsidR="008A76FD" w:rsidRDefault="00174617" w:rsidP="00944B28">
      <w:pPr>
        <w:pStyle w:val="Heading2"/>
        <w:spacing w:before="0" w:after="0"/>
      </w:pPr>
      <w:r>
        <w:lastRenderedPageBreak/>
        <w:t>7</w:t>
      </w:r>
      <w:r w:rsidR="009870A7">
        <w:tab/>
      </w:r>
      <w:r w:rsidR="008A76FD">
        <w:t>Work item leadership</w:t>
      </w:r>
    </w:p>
    <w:p w:rsidR="0071259D" w:rsidRDefault="0071259D" w:rsidP="003F5A6F">
      <w:pPr>
        <w:spacing w:after="0"/>
        <w:ind w:right="-99"/>
        <w:rPr>
          <w:bCs/>
          <w:lang w:eastAsia="zh-CN"/>
        </w:rPr>
      </w:pPr>
    </w:p>
    <w:p w:rsidR="003F5A6F" w:rsidRDefault="009661B0" w:rsidP="003F5A6F">
      <w:pPr>
        <w:spacing w:after="0"/>
        <w:ind w:right="-99"/>
        <w:rPr>
          <w:bCs/>
        </w:rPr>
      </w:pPr>
      <w:r>
        <w:rPr>
          <w:bCs/>
        </w:rPr>
        <w:t xml:space="preserve">Primary: </w:t>
      </w:r>
      <w:r w:rsidR="003F5A6F" w:rsidRPr="00A755BA">
        <w:rPr>
          <w:bCs/>
        </w:rPr>
        <w:t>3GPP RAN</w:t>
      </w:r>
      <w:del w:id="69" w:author="David mazzarese" w:date="2017-06-06T17:51:00Z">
        <w:r w:rsidR="003F5A6F" w:rsidRPr="00A755BA" w:rsidDel="0089138A">
          <w:rPr>
            <w:bCs/>
          </w:rPr>
          <w:delText xml:space="preserve"> </w:delText>
        </w:r>
        <w:r w:rsidR="007B1DB8" w:rsidDel="0089138A">
          <w:rPr>
            <w:bCs/>
          </w:rPr>
          <w:delText>ITU-R Ad-Hoc</w:delText>
        </w:r>
      </w:del>
    </w:p>
    <w:p w:rsidR="00557B2E" w:rsidRDefault="009661B0" w:rsidP="00AE0C06">
      <w:pPr>
        <w:spacing w:after="0"/>
        <w:ind w:right="-99"/>
        <w:rPr>
          <w:ins w:id="70" w:author="David mazzarese" w:date="2017-05-27T16:22:00Z"/>
          <w:bCs/>
        </w:rPr>
      </w:pPr>
      <w:r>
        <w:rPr>
          <w:bCs/>
        </w:rPr>
        <w:t xml:space="preserve">Secondary: </w:t>
      </w:r>
      <w:ins w:id="71" w:author="David mazzarese" w:date="2017-06-06T17:51:00Z">
        <w:r w:rsidR="0089138A" w:rsidRPr="00A755BA">
          <w:rPr>
            <w:bCs/>
          </w:rPr>
          <w:t xml:space="preserve">3GPP RAN </w:t>
        </w:r>
        <w:r w:rsidR="0089138A">
          <w:rPr>
            <w:bCs/>
          </w:rPr>
          <w:t xml:space="preserve">ITU-R Ad-Hoc, </w:t>
        </w:r>
      </w:ins>
      <w:r w:rsidRPr="00A755BA">
        <w:rPr>
          <w:bCs/>
        </w:rPr>
        <w:t xml:space="preserve">3GPP RAN </w:t>
      </w:r>
      <w:r w:rsidR="007B1DB8">
        <w:rPr>
          <w:bCs/>
        </w:rPr>
        <w:t>WG1</w:t>
      </w:r>
      <w:ins w:id="72" w:author="David mazzarese" w:date="2017-06-05T17:39:00Z">
        <w:r w:rsidR="007F0B51">
          <w:rPr>
            <w:bCs/>
          </w:rPr>
          <w:t>,</w:t>
        </w:r>
      </w:ins>
      <w:del w:id="73" w:author="David mazzarese" w:date="2017-06-05T17:39:00Z">
        <w:r w:rsidR="007B1DB8" w:rsidDel="007F0B51">
          <w:rPr>
            <w:bCs/>
          </w:rPr>
          <w:delText xml:space="preserve"> and</w:delText>
        </w:r>
      </w:del>
      <w:r w:rsidR="007B1DB8">
        <w:rPr>
          <w:bCs/>
        </w:rPr>
        <w:t xml:space="preserve"> </w:t>
      </w:r>
      <w:r w:rsidRPr="00A755BA">
        <w:rPr>
          <w:bCs/>
        </w:rPr>
        <w:t>WG</w:t>
      </w:r>
      <w:r w:rsidR="007B1DB8">
        <w:rPr>
          <w:bCs/>
        </w:rPr>
        <w:t>2</w:t>
      </w:r>
      <w:ins w:id="74" w:author="David mazzarese" w:date="2017-06-05T17:39:00Z">
        <w:r w:rsidR="007F0B51">
          <w:rPr>
            <w:bCs/>
          </w:rPr>
          <w:t>, WG4</w:t>
        </w:r>
      </w:ins>
    </w:p>
    <w:p w:rsidR="00F91008" w:rsidRPr="00B856FC" w:rsidRDefault="00F91008" w:rsidP="00AE0C06">
      <w:pPr>
        <w:spacing w:after="0"/>
        <w:ind w:right="-99"/>
        <w:rPr>
          <w:i/>
        </w:rPr>
      </w:pPr>
    </w:p>
    <w:p w:rsidR="00174617" w:rsidRDefault="00174617" w:rsidP="00174617">
      <w:pPr>
        <w:pStyle w:val="Heading2"/>
        <w:spacing w:before="0" w:after="0"/>
      </w:pPr>
      <w:r>
        <w:t>8</w:t>
      </w:r>
      <w:r>
        <w:tab/>
        <w:t>A</w:t>
      </w:r>
      <w:r w:rsidRPr="00A97A52">
        <w:t xml:space="preserve">spects that involve </w:t>
      </w:r>
      <w:r>
        <w:t>other</w:t>
      </w:r>
      <w:r w:rsidRPr="00A97A52">
        <w:t xml:space="preserve"> WGs</w:t>
      </w:r>
    </w:p>
    <w:p w:rsidR="008A7AD1" w:rsidRPr="00EE1AB4" w:rsidRDefault="008A7AD1" w:rsidP="008A7AD1">
      <w:pPr>
        <w:pStyle w:val="NO"/>
        <w:rPr>
          <w:color w:val="0000FF"/>
        </w:rPr>
      </w:pPr>
      <w:r w:rsidRPr="004E3261">
        <w:rPr>
          <w:color w:val="0000FF"/>
        </w:rPr>
        <w:t>NOTE:</w:t>
      </w:r>
      <w:r w:rsidRPr="004E3261">
        <w:rPr>
          <w:color w:val="0000FF"/>
        </w:rPr>
        <w:tab/>
      </w:r>
      <w:r>
        <w:rPr>
          <w:color w:val="0000FF"/>
        </w:rPr>
        <w:t xml:space="preserve">For RAN WIDs: Section 8 applies only toWGs </w:t>
      </w:r>
      <w:r w:rsidRPr="008A7AD1">
        <w:rPr>
          <w:color w:val="0000FF"/>
          <w:u w:val="single"/>
        </w:rPr>
        <w:t>outside</w:t>
      </w:r>
      <w:r>
        <w:rPr>
          <w:color w:val="0000FF"/>
        </w:rPr>
        <w:t xml:space="preserve"> of TSG RAN</w:t>
      </w:r>
      <w:r w:rsidR="009A572E">
        <w:rPr>
          <w:color w:val="0000FF"/>
        </w:rPr>
        <w:t xml:space="preserve"> because RAN WG aspects have to be covered in section 4</w:t>
      </w:r>
      <w:r>
        <w:rPr>
          <w:color w:val="0000FF"/>
        </w:rPr>
        <w:t>.</w:t>
      </w:r>
    </w:p>
    <w:p w:rsidR="008A7AD1" w:rsidRDefault="008A7AD1" w:rsidP="00CE1D97">
      <w:pPr>
        <w:spacing w:after="0"/>
        <w:rPr>
          <w:i/>
        </w:rPr>
      </w:pPr>
    </w:p>
    <w:p w:rsidR="00CE1D97" w:rsidRPr="00251D80" w:rsidRDefault="00CE1D97" w:rsidP="00174617">
      <w:pPr>
        <w:rPr>
          <w:i/>
        </w:rPr>
      </w:pPr>
    </w:p>
    <w:p w:rsidR="008A76FD" w:rsidRDefault="00872B3B" w:rsidP="00BA3A53">
      <w:pPr>
        <w:pStyle w:val="Heading2"/>
        <w:spacing w:before="0"/>
      </w:pPr>
      <w:r>
        <w:t>9</w:t>
      </w:r>
      <w:r w:rsidR="009870A7">
        <w:tab/>
      </w:r>
      <w:r w:rsidR="008A76FD">
        <w:t xml:space="preserve">Supporting </w:t>
      </w:r>
      <w:r w:rsidR="00C57C50">
        <w:t>Individual Members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34"/>
      </w:tblGrid>
      <w:tr w:rsidR="00557B2E" w:rsidTr="0014005E">
        <w:trPr>
          <w:jc w:val="center"/>
        </w:trPr>
        <w:tc>
          <w:tcPr>
            <w:tcW w:w="4234" w:type="dxa"/>
            <w:shd w:val="clear" w:color="auto" w:fill="E0E0E0"/>
          </w:tcPr>
          <w:p w:rsidR="00557B2E" w:rsidRDefault="00557B2E" w:rsidP="001C5C86">
            <w:pPr>
              <w:pStyle w:val="TAH"/>
            </w:pPr>
            <w:r>
              <w:t>Supporting IM name</w:t>
            </w:r>
          </w:p>
        </w:tc>
      </w:tr>
      <w:tr w:rsidR="006A5476" w:rsidTr="0014005E">
        <w:trPr>
          <w:jc w:val="center"/>
        </w:trPr>
        <w:tc>
          <w:tcPr>
            <w:tcW w:w="4234" w:type="dxa"/>
            <w:shd w:val="clear" w:color="auto" w:fill="auto"/>
          </w:tcPr>
          <w:p w:rsidR="006A5476" w:rsidRPr="00B3744D" w:rsidRDefault="006A5476" w:rsidP="00183054">
            <w:pPr>
              <w:pStyle w:val="TAL"/>
              <w:rPr>
                <w:lang w:eastAsia="zh-CN"/>
              </w:rPr>
            </w:pPr>
            <w:r w:rsidRPr="00B3744D">
              <w:rPr>
                <w:rFonts w:hint="eastAsia"/>
                <w:lang w:eastAsia="zh-CN"/>
              </w:rPr>
              <w:t>Huawei</w:t>
            </w:r>
          </w:p>
        </w:tc>
      </w:tr>
      <w:tr w:rsidR="006A5476" w:rsidTr="0014005E">
        <w:trPr>
          <w:jc w:val="center"/>
        </w:trPr>
        <w:tc>
          <w:tcPr>
            <w:tcW w:w="4234" w:type="dxa"/>
            <w:shd w:val="clear" w:color="auto" w:fill="auto"/>
          </w:tcPr>
          <w:p w:rsidR="006A5476" w:rsidRPr="00B3744D" w:rsidRDefault="006A5476" w:rsidP="00183054">
            <w:pPr>
              <w:pStyle w:val="TAL"/>
              <w:rPr>
                <w:lang w:eastAsia="zh-CN"/>
              </w:rPr>
            </w:pPr>
            <w:r w:rsidRPr="00B3744D">
              <w:rPr>
                <w:rFonts w:hint="eastAsia"/>
                <w:lang w:eastAsia="zh-CN"/>
              </w:rPr>
              <w:t>HiSilicon</w:t>
            </w:r>
          </w:p>
        </w:tc>
      </w:tr>
      <w:tr w:rsidR="006A5476" w:rsidTr="0014005E">
        <w:trPr>
          <w:jc w:val="center"/>
        </w:trPr>
        <w:tc>
          <w:tcPr>
            <w:tcW w:w="4234" w:type="dxa"/>
            <w:shd w:val="clear" w:color="auto" w:fill="auto"/>
          </w:tcPr>
          <w:p w:rsidR="006A5476" w:rsidRPr="00B3744D" w:rsidRDefault="006A5476" w:rsidP="00183054">
            <w:pPr>
              <w:pStyle w:val="TAL"/>
            </w:pPr>
            <w:r>
              <w:t>Ericsson</w:t>
            </w:r>
          </w:p>
        </w:tc>
      </w:tr>
      <w:tr w:rsidR="006A5476" w:rsidTr="0014005E">
        <w:trPr>
          <w:jc w:val="center"/>
        </w:trPr>
        <w:tc>
          <w:tcPr>
            <w:tcW w:w="4234" w:type="dxa"/>
            <w:shd w:val="clear" w:color="auto" w:fill="auto"/>
          </w:tcPr>
          <w:p w:rsidR="006A5476" w:rsidRDefault="00957D98" w:rsidP="001C5C86">
            <w:pPr>
              <w:pStyle w:val="TAL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IITH</w:t>
            </w:r>
          </w:p>
        </w:tc>
      </w:tr>
      <w:tr w:rsidR="006A5476" w:rsidTr="0014005E">
        <w:trPr>
          <w:jc w:val="center"/>
        </w:trPr>
        <w:tc>
          <w:tcPr>
            <w:tcW w:w="4234" w:type="dxa"/>
            <w:shd w:val="clear" w:color="auto" w:fill="auto"/>
          </w:tcPr>
          <w:p w:rsidR="006A5476" w:rsidRDefault="00957D98" w:rsidP="001C5C86">
            <w:pPr>
              <w:pStyle w:val="TAL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IITM</w:t>
            </w:r>
          </w:p>
        </w:tc>
      </w:tr>
      <w:tr w:rsidR="006A5476" w:rsidTr="0014005E">
        <w:trPr>
          <w:jc w:val="center"/>
        </w:trPr>
        <w:tc>
          <w:tcPr>
            <w:tcW w:w="4234" w:type="dxa"/>
            <w:shd w:val="clear" w:color="auto" w:fill="auto"/>
          </w:tcPr>
          <w:p w:rsidR="006A5476" w:rsidRDefault="00957D98" w:rsidP="001C5C86">
            <w:pPr>
              <w:pStyle w:val="TAL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CeWiT</w:t>
            </w:r>
          </w:p>
        </w:tc>
      </w:tr>
      <w:tr w:rsidR="00957D98" w:rsidTr="0014005E">
        <w:trPr>
          <w:jc w:val="center"/>
        </w:trPr>
        <w:tc>
          <w:tcPr>
            <w:tcW w:w="4234" w:type="dxa"/>
            <w:shd w:val="clear" w:color="auto" w:fill="auto"/>
          </w:tcPr>
          <w:p w:rsidR="00957D98" w:rsidRDefault="00957D98" w:rsidP="001C5C86">
            <w:pPr>
              <w:pStyle w:val="TAL"/>
              <w:rPr>
                <w:lang w:eastAsia="zh-CN"/>
              </w:rPr>
            </w:pPr>
            <w:r w:rsidRPr="00957D98">
              <w:rPr>
                <w:lang w:eastAsia="zh-CN"/>
              </w:rPr>
              <w:t>Tejas Networks</w:t>
            </w:r>
          </w:p>
        </w:tc>
      </w:tr>
      <w:tr w:rsidR="00DD5D68" w:rsidTr="0014005E">
        <w:trPr>
          <w:jc w:val="center"/>
        </w:trPr>
        <w:tc>
          <w:tcPr>
            <w:tcW w:w="4234" w:type="dxa"/>
            <w:shd w:val="clear" w:color="auto" w:fill="auto"/>
          </w:tcPr>
          <w:p w:rsidR="00DD5D68" w:rsidRPr="00957D98" w:rsidRDefault="002B4E05" w:rsidP="001C5C86">
            <w:pPr>
              <w:pStyle w:val="TAL"/>
              <w:rPr>
                <w:lang w:eastAsia="zh-CN"/>
              </w:rPr>
            </w:pPr>
            <w:r>
              <w:rPr>
                <w:lang w:eastAsia="zh-CN"/>
              </w:rPr>
              <w:t>Qualcomm</w:t>
            </w:r>
          </w:p>
        </w:tc>
      </w:tr>
      <w:tr w:rsidR="00DD5D68" w:rsidTr="0014005E">
        <w:trPr>
          <w:jc w:val="center"/>
        </w:trPr>
        <w:tc>
          <w:tcPr>
            <w:tcW w:w="4234" w:type="dxa"/>
            <w:shd w:val="clear" w:color="auto" w:fill="auto"/>
          </w:tcPr>
          <w:p w:rsidR="00DD5D68" w:rsidRPr="00957D98" w:rsidRDefault="00224A6D" w:rsidP="001C5C86">
            <w:pPr>
              <w:pStyle w:val="TAL"/>
              <w:rPr>
                <w:lang w:eastAsia="zh-CN"/>
              </w:rPr>
            </w:pPr>
            <w:r>
              <w:rPr>
                <w:lang w:eastAsia="zh-CN"/>
              </w:rPr>
              <w:t>CATT</w:t>
            </w:r>
          </w:p>
        </w:tc>
      </w:tr>
      <w:tr w:rsidR="00DD5D68" w:rsidTr="0014005E">
        <w:trPr>
          <w:jc w:val="center"/>
        </w:trPr>
        <w:tc>
          <w:tcPr>
            <w:tcW w:w="4234" w:type="dxa"/>
            <w:shd w:val="clear" w:color="auto" w:fill="auto"/>
          </w:tcPr>
          <w:p w:rsidR="00DD5D68" w:rsidRPr="00957D98" w:rsidRDefault="00224A6D" w:rsidP="001C5C86">
            <w:pPr>
              <w:pStyle w:val="TAL"/>
              <w:rPr>
                <w:lang w:eastAsia="zh-CN"/>
              </w:rPr>
            </w:pPr>
            <w:r>
              <w:rPr>
                <w:lang w:eastAsia="zh-CN"/>
              </w:rPr>
              <w:t>Telecom Italia</w:t>
            </w:r>
          </w:p>
        </w:tc>
      </w:tr>
      <w:tr w:rsidR="00DD5D68" w:rsidTr="0014005E">
        <w:trPr>
          <w:jc w:val="center"/>
        </w:trPr>
        <w:tc>
          <w:tcPr>
            <w:tcW w:w="4234" w:type="dxa"/>
            <w:shd w:val="clear" w:color="auto" w:fill="auto"/>
          </w:tcPr>
          <w:p w:rsidR="00DD5D68" w:rsidRPr="008F047B" w:rsidRDefault="004B1EB8" w:rsidP="001C5C86">
            <w:pPr>
              <w:pStyle w:val="TAL"/>
              <w:rPr>
                <w:szCs w:val="18"/>
                <w:lang w:eastAsia="zh-CN"/>
              </w:rPr>
            </w:pPr>
            <w:ins w:id="75" w:author="Huawei" w:date="2017-05-24T14:24:00Z">
              <w:r w:rsidRPr="008F047B">
                <w:rPr>
                  <w:rFonts w:hint="eastAsia"/>
                  <w:szCs w:val="18"/>
                  <w:lang w:eastAsia="zh-CN"/>
                </w:rPr>
                <w:t>NTT DOCOMO</w:t>
              </w:r>
            </w:ins>
          </w:p>
        </w:tc>
      </w:tr>
      <w:tr w:rsidR="00DD5D68" w:rsidTr="0014005E">
        <w:trPr>
          <w:jc w:val="center"/>
        </w:trPr>
        <w:tc>
          <w:tcPr>
            <w:tcW w:w="4234" w:type="dxa"/>
            <w:shd w:val="clear" w:color="auto" w:fill="auto"/>
          </w:tcPr>
          <w:p w:rsidR="00DD5D68" w:rsidRPr="008F047B" w:rsidRDefault="008F047B" w:rsidP="001C5C86">
            <w:pPr>
              <w:pStyle w:val="TAL"/>
              <w:rPr>
                <w:szCs w:val="18"/>
                <w:lang w:eastAsia="zh-CN"/>
              </w:rPr>
            </w:pPr>
            <w:ins w:id="76" w:author="David mazzarese" w:date="2017-05-27T16:31:00Z">
              <w:r w:rsidRPr="00B3316C">
                <w:rPr>
                  <w:szCs w:val="18"/>
                  <w:rPrChange w:id="77" w:author="David mazzarese" w:date="2017-06-05T17:22:00Z">
                    <w:rPr>
                      <w:color w:val="1F497D"/>
                      <w:szCs w:val="18"/>
                    </w:rPr>
                  </w:rPrChange>
                </w:rPr>
                <w:t>China Telecom</w:t>
              </w:r>
            </w:ins>
          </w:p>
        </w:tc>
      </w:tr>
      <w:tr w:rsidR="00DD5D68" w:rsidTr="0014005E">
        <w:trPr>
          <w:jc w:val="center"/>
        </w:trPr>
        <w:tc>
          <w:tcPr>
            <w:tcW w:w="4234" w:type="dxa"/>
            <w:shd w:val="clear" w:color="auto" w:fill="auto"/>
          </w:tcPr>
          <w:p w:rsidR="00DD5D68" w:rsidRPr="00957D98" w:rsidRDefault="00B3316C" w:rsidP="00E337D0">
            <w:pPr>
              <w:pStyle w:val="TAL"/>
              <w:rPr>
                <w:lang w:eastAsia="zh-CN"/>
              </w:rPr>
            </w:pPr>
            <w:ins w:id="78" w:author="David mazzarese" w:date="2017-06-05T17:22:00Z">
              <w:r>
                <w:rPr>
                  <w:lang w:eastAsia="zh-CN"/>
                </w:rPr>
                <w:t>Sierra Wireless</w:t>
              </w:r>
            </w:ins>
          </w:p>
        </w:tc>
      </w:tr>
      <w:tr w:rsidR="00DD5D68" w:rsidTr="0014005E">
        <w:trPr>
          <w:jc w:val="center"/>
        </w:trPr>
        <w:tc>
          <w:tcPr>
            <w:tcW w:w="4234" w:type="dxa"/>
            <w:shd w:val="clear" w:color="auto" w:fill="auto"/>
          </w:tcPr>
          <w:p w:rsidR="00DD5D68" w:rsidRPr="00957D98" w:rsidRDefault="00B3316C" w:rsidP="001C5C86">
            <w:pPr>
              <w:pStyle w:val="TAL"/>
              <w:rPr>
                <w:lang w:eastAsia="zh-CN"/>
              </w:rPr>
            </w:pPr>
            <w:ins w:id="79" w:author="David mazzarese" w:date="2017-06-05T17:22:00Z">
              <w:r w:rsidRPr="00B3316C">
                <w:rPr>
                  <w:lang w:eastAsia="zh-CN"/>
                </w:rPr>
                <w:t>Panasonic</w:t>
              </w:r>
            </w:ins>
          </w:p>
        </w:tc>
      </w:tr>
      <w:tr w:rsidR="00B3316C" w:rsidTr="0014005E">
        <w:trPr>
          <w:jc w:val="center"/>
          <w:ins w:id="80" w:author="David mazzarese" w:date="2017-06-05T17:22:00Z"/>
        </w:trPr>
        <w:tc>
          <w:tcPr>
            <w:tcW w:w="4234" w:type="dxa"/>
            <w:shd w:val="clear" w:color="auto" w:fill="auto"/>
          </w:tcPr>
          <w:p w:rsidR="00B3316C" w:rsidRPr="00B3316C" w:rsidRDefault="00B3316C" w:rsidP="001C5C86">
            <w:pPr>
              <w:pStyle w:val="TAL"/>
              <w:rPr>
                <w:ins w:id="81" w:author="David mazzarese" w:date="2017-06-05T17:22:00Z"/>
                <w:lang w:eastAsia="zh-CN"/>
              </w:rPr>
            </w:pPr>
            <w:ins w:id="82" w:author="David mazzarese" w:date="2017-06-05T17:22:00Z">
              <w:r w:rsidRPr="00B3316C">
                <w:rPr>
                  <w:lang w:eastAsia="zh-CN"/>
                </w:rPr>
                <w:t>Mediatek</w:t>
              </w:r>
            </w:ins>
          </w:p>
        </w:tc>
      </w:tr>
      <w:tr w:rsidR="00DD5D68" w:rsidTr="0014005E">
        <w:trPr>
          <w:jc w:val="center"/>
        </w:trPr>
        <w:tc>
          <w:tcPr>
            <w:tcW w:w="4234" w:type="dxa"/>
            <w:shd w:val="clear" w:color="auto" w:fill="auto"/>
          </w:tcPr>
          <w:p w:rsidR="00DD5D68" w:rsidRPr="00957D98" w:rsidRDefault="00B3316C" w:rsidP="001C5C86">
            <w:pPr>
              <w:pStyle w:val="TAL"/>
              <w:rPr>
                <w:lang w:eastAsia="zh-CN"/>
              </w:rPr>
            </w:pPr>
            <w:ins w:id="83" w:author="David mazzarese" w:date="2017-06-05T17:22:00Z">
              <w:r w:rsidRPr="00B3316C">
                <w:rPr>
                  <w:lang w:eastAsia="zh-CN"/>
                </w:rPr>
                <w:t>Xilinx Inc</w:t>
              </w:r>
            </w:ins>
          </w:p>
        </w:tc>
      </w:tr>
      <w:tr w:rsidR="00EF4298" w:rsidTr="0014005E">
        <w:trPr>
          <w:jc w:val="center"/>
          <w:ins w:id="84" w:author="David mazzarese" w:date="2017-06-06T11:26:00Z"/>
        </w:trPr>
        <w:tc>
          <w:tcPr>
            <w:tcW w:w="4234" w:type="dxa"/>
            <w:shd w:val="clear" w:color="auto" w:fill="auto"/>
          </w:tcPr>
          <w:p w:rsidR="00EF4298" w:rsidRPr="00B3316C" w:rsidRDefault="00EF4298" w:rsidP="001C5C86">
            <w:pPr>
              <w:pStyle w:val="TAL"/>
              <w:rPr>
                <w:ins w:id="85" w:author="David mazzarese" w:date="2017-06-06T11:26:00Z"/>
                <w:lang w:eastAsia="zh-CN"/>
              </w:rPr>
            </w:pPr>
            <w:ins w:id="86" w:author="David mazzarese" w:date="2017-06-06T11:26:00Z">
              <w:r>
                <w:rPr>
                  <w:lang w:eastAsia="zh-CN"/>
                </w:rPr>
                <w:t>ZTE Corporation</w:t>
              </w:r>
            </w:ins>
          </w:p>
        </w:tc>
      </w:tr>
      <w:tr w:rsidR="00474E45" w:rsidTr="0014005E">
        <w:trPr>
          <w:jc w:val="center"/>
          <w:ins w:id="87" w:author="David mazzarese" w:date="2017-06-06T17:52:00Z"/>
        </w:trPr>
        <w:tc>
          <w:tcPr>
            <w:tcW w:w="4234" w:type="dxa"/>
            <w:shd w:val="clear" w:color="auto" w:fill="auto"/>
          </w:tcPr>
          <w:p w:rsidR="00474E45" w:rsidRDefault="00474E45" w:rsidP="00474E45">
            <w:pPr>
              <w:pStyle w:val="TAL"/>
              <w:rPr>
                <w:ins w:id="88" w:author="David mazzarese" w:date="2017-06-06T17:52:00Z"/>
                <w:lang w:eastAsia="zh-CN"/>
              </w:rPr>
            </w:pPr>
            <w:ins w:id="89" w:author="David mazzarese" w:date="2017-06-06T17:52:00Z">
              <w:r>
                <w:rPr>
                  <w:lang w:eastAsia="zh-CN"/>
                </w:rPr>
                <w:t>Samsung</w:t>
              </w:r>
            </w:ins>
          </w:p>
        </w:tc>
      </w:tr>
      <w:tr w:rsidR="004548BC" w:rsidTr="0014005E">
        <w:trPr>
          <w:jc w:val="center"/>
          <w:ins w:id="90" w:author="David mazzarese" w:date="2017-06-07T09:19:00Z"/>
        </w:trPr>
        <w:tc>
          <w:tcPr>
            <w:tcW w:w="4234" w:type="dxa"/>
            <w:shd w:val="clear" w:color="auto" w:fill="auto"/>
          </w:tcPr>
          <w:p w:rsidR="004548BC" w:rsidRDefault="004548BC" w:rsidP="00474E45">
            <w:pPr>
              <w:pStyle w:val="TAL"/>
              <w:rPr>
                <w:ins w:id="91" w:author="David mazzarese" w:date="2017-06-07T09:19:00Z"/>
                <w:lang w:eastAsia="zh-CN"/>
              </w:rPr>
            </w:pPr>
            <w:ins w:id="92" w:author="David mazzarese" w:date="2017-06-07T09:20:00Z">
              <w:r w:rsidRPr="004548BC">
                <w:rPr>
                  <w:lang w:eastAsia="zh-CN"/>
                </w:rPr>
                <w:t>SoftBank</w:t>
              </w:r>
            </w:ins>
          </w:p>
        </w:tc>
      </w:tr>
      <w:tr w:rsidR="004548BC" w:rsidTr="0014005E">
        <w:trPr>
          <w:jc w:val="center"/>
          <w:ins w:id="93" w:author="David mazzarese" w:date="2017-06-07T09:19:00Z"/>
        </w:trPr>
        <w:tc>
          <w:tcPr>
            <w:tcW w:w="4234" w:type="dxa"/>
            <w:shd w:val="clear" w:color="auto" w:fill="auto"/>
          </w:tcPr>
          <w:p w:rsidR="004548BC" w:rsidRDefault="004548BC" w:rsidP="00474E45">
            <w:pPr>
              <w:pStyle w:val="TAL"/>
              <w:rPr>
                <w:ins w:id="94" w:author="David mazzarese" w:date="2017-06-07T09:19:00Z"/>
                <w:lang w:eastAsia="zh-CN"/>
              </w:rPr>
            </w:pPr>
            <w:ins w:id="95" w:author="David mazzarese" w:date="2017-06-07T09:20:00Z">
              <w:r>
                <w:t>Deutsche Telekom</w:t>
              </w:r>
            </w:ins>
          </w:p>
        </w:tc>
      </w:tr>
      <w:tr w:rsidR="004548BC" w:rsidTr="0014005E">
        <w:trPr>
          <w:jc w:val="center"/>
          <w:ins w:id="96" w:author="David mazzarese" w:date="2017-06-07T09:19:00Z"/>
        </w:trPr>
        <w:tc>
          <w:tcPr>
            <w:tcW w:w="4234" w:type="dxa"/>
            <w:shd w:val="clear" w:color="auto" w:fill="auto"/>
          </w:tcPr>
          <w:p w:rsidR="004548BC" w:rsidRDefault="008118E6" w:rsidP="00474E45">
            <w:pPr>
              <w:pStyle w:val="TAL"/>
              <w:rPr>
                <w:ins w:id="97" w:author="David mazzarese" w:date="2017-06-07T09:19:00Z"/>
                <w:lang w:eastAsia="zh-CN"/>
              </w:rPr>
            </w:pPr>
            <w:ins w:id="98" w:author="David mazzarese" w:date="2017-06-07T09:21:00Z">
              <w:r>
                <w:rPr>
                  <w:color w:val="1F497D"/>
                </w:rPr>
                <w:t>Telefónica</w:t>
              </w:r>
            </w:ins>
          </w:p>
        </w:tc>
      </w:tr>
      <w:tr w:rsidR="004548BC" w:rsidTr="0014005E">
        <w:trPr>
          <w:jc w:val="center"/>
          <w:ins w:id="99" w:author="David mazzarese" w:date="2017-06-07T09:19:00Z"/>
        </w:trPr>
        <w:tc>
          <w:tcPr>
            <w:tcW w:w="4234" w:type="dxa"/>
            <w:shd w:val="clear" w:color="auto" w:fill="auto"/>
          </w:tcPr>
          <w:p w:rsidR="004548BC" w:rsidRDefault="008118E6" w:rsidP="00474E45">
            <w:pPr>
              <w:pStyle w:val="TAL"/>
              <w:rPr>
                <w:ins w:id="100" w:author="David mazzarese" w:date="2017-06-07T09:19:00Z"/>
                <w:lang w:eastAsia="zh-CN"/>
              </w:rPr>
            </w:pPr>
            <w:ins w:id="101" w:author="David mazzarese" w:date="2017-06-07T09:21:00Z">
              <w:r>
                <w:rPr>
                  <w:rFonts w:eastAsia="Times New Roman"/>
                </w:rPr>
                <w:t>TELUS</w:t>
              </w:r>
            </w:ins>
          </w:p>
        </w:tc>
      </w:tr>
      <w:tr w:rsidR="004548BC" w:rsidTr="0014005E">
        <w:trPr>
          <w:jc w:val="center"/>
          <w:ins w:id="102" w:author="David mazzarese" w:date="2017-06-07T09:19:00Z"/>
        </w:trPr>
        <w:tc>
          <w:tcPr>
            <w:tcW w:w="4234" w:type="dxa"/>
            <w:shd w:val="clear" w:color="auto" w:fill="auto"/>
          </w:tcPr>
          <w:p w:rsidR="004548BC" w:rsidRDefault="008118E6" w:rsidP="00474E45">
            <w:pPr>
              <w:pStyle w:val="TAL"/>
              <w:rPr>
                <w:ins w:id="103" w:author="David mazzarese" w:date="2017-06-07T09:19:00Z"/>
                <w:lang w:eastAsia="zh-CN"/>
              </w:rPr>
            </w:pPr>
            <w:ins w:id="104" w:author="David mazzarese" w:date="2017-06-07T09:21:00Z">
              <w:r>
                <w:t>KDDI</w:t>
              </w:r>
            </w:ins>
          </w:p>
        </w:tc>
      </w:tr>
      <w:tr w:rsidR="004548BC" w:rsidTr="0014005E">
        <w:trPr>
          <w:jc w:val="center"/>
          <w:ins w:id="105" w:author="David mazzarese" w:date="2017-06-07T09:19:00Z"/>
        </w:trPr>
        <w:tc>
          <w:tcPr>
            <w:tcW w:w="4234" w:type="dxa"/>
            <w:shd w:val="clear" w:color="auto" w:fill="auto"/>
          </w:tcPr>
          <w:p w:rsidR="004548BC" w:rsidRDefault="006843D9" w:rsidP="00474E45">
            <w:pPr>
              <w:pStyle w:val="TAL"/>
              <w:rPr>
                <w:ins w:id="106" w:author="David mazzarese" w:date="2017-06-07T09:19:00Z"/>
                <w:lang w:eastAsia="zh-CN"/>
              </w:rPr>
            </w:pPr>
            <w:ins w:id="107" w:author="David mazzarese" w:date="2017-06-07T09:51:00Z">
              <w:r>
                <w:rPr>
                  <w:lang w:eastAsia="zh-CN"/>
                </w:rPr>
                <w:t>Verizon</w:t>
              </w:r>
            </w:ins>
          </w:p>
        </w:tc>
      </w:tr>
      <w:tr w:rsidR="006843D9" w:rsidTr="0014005E">
        <w:trPr>
          <w:jc w:val="center"/>
          <w:ins w:id="108" w:author="David mazzarese" w:date="2017-06-07T09:52:00Z"/>
        </w:trPr>
        <w:tc>
          <w:tcPr>
            <w:tcW w:w="4234" w:type="dxa"/>
            <w:shd w:val="clear" w:color="auto" w:fill="auto"/>
          </w:tcPr>
          <w:p w:rsidR="006843D9" w:rsidRDefault="006843D9" w:rsidP="00474E45">
            <w:pPr>
              <w:pStyle w:val="TAL"/>
              <w:rPr>
                <w:ins w:id="109" w:author="David mazzarese" w:date="2017-06-07T09:52:00Z"/>
                <w:lang w:eastAsia="zh-CN"/>
              </w:rPr>
            </w:pPr>
            <w:ins w:id="110" w:author="David mazzarese" w:date="2017-06-07T09:52:00Z">
              <w:r>
                <w:rPr>
                  <w:lang w:eastAsia="zh-CN"/>
                </w:rPr>
                <w:t>British Telecom</w:t>
              </w:r>
            </w:ins>
          </w:p>
        </w:tc>
      </w:tr>
    </w:tbl>
    <w:p w:rsidR="00067741" w:rsidRDefault="00067741" w:rsidP="00067741">
      <w:bookmarkStart w:id="111" w:name="_GoBack"/>
      <w:bookmarkEnd w:id="111"/>
    </w:p>
    <w:sectPr w:rsidR="00067741" w:rsidSect="00B14709">
      <w:pgSz w:w="11906" w:h="16838"/>
      <w:pgMar w:top="567" w:right="1134" w:bottom="709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10D" w:rsidRDefault="00A7310D">
      <w:r>
        <w:separator/>
      </w:r>
    </w:p>
  </w:endnote>
  <w:endnote w:type="continuationSeparator" w:id="0">
    <w:p w:rsidR="00A7310D" w:rsidRDefault="00A73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10D" w:rsidRDefault="00A7310D">
      <w:r>
        <w:separator/>
      </w:r>
    </w:p>
  </w:footnote>
  <w:footnote w:type="continuationSeparator" w:id="0">
    <w:p w:rsidR="00A7310D" w:rsidRDefault="00A731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223C1D0E"/>
    <w:multiLevelType w:val="hybridMultilevel"/>
    <w:tmpl w:val="168A266E"/>
    <w:lvl w:ilvl="0" w:tplc="21B81AC4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62C81"/>
    <w:multiLevelType w:val="singleLevel"/>
    <w:tmpl w:val="34D89456"/>
    <w:lvl w:ilvl="0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547F5641"/>
    <w:multiLevelType w:val="singleLevel"/>
    <w:tmpl w:val="6DD85EF8"/>
    <w:lvl w:ilvl="0">
      <w:start w:val="9"/>
      <w:numFmt w:val="decimal"/>
      <w:lvlText w:val="%1"/>
      <w:legacy w:legacy="1" w:legacySpace="0" w:legacyIndent="1440"/>
      <w:lvlJc w:val="left"/>
      <w:pPr>
        <w:ind w:left="1440" w:hanging="1440"/>
      </w:pPr>
    </w:lvl>
  </w:abstractNum>
  <w:abstractNum w:abstractNumId="4" w15:restartNumberingAfterBreak="0">
    <w:nsid w:val="5C1E2719"/>
    <w:multiLevelType w:val="singleLevel"/>
    <w:tmpl w:val="6838BEBC"/>
    <w:lvl w:ilvl="0">
      <w:start w:val="1"/>
      <w:numFmt w:val="decimal"/>
      <w:lvlText w:val="%1"/>
      <w:legacy w:legacy="1" w:legacySpace="0" w:legacyIndent="720"/>
      <w:lvlJc w:val="left"/>
      <w:pPr>
        <w:ind w:left="720" w:hanging="720"/>
      </w:pPr>
    </w:lvl>
  </w:abstractNum>
  <w:abstractNum w:abstractNumId="5" w15:restartNumberingAfterBreak="0">
    <w:nsid w:val="6D6F1709"/>
    <w:multiLevelType w:val="hybridMultilevel"/>
    <w:tmpl w:val="0E80C970"/>
    <w:lvl w:ilvl="0" w:tplc="5C6C2C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602E1C"/>
    <w:multiLevelType w:val="hybridMultilevel"/>
    <w:tmpl w:val="8EBEADE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FD601432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94707B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1"/>
  </w:num>
  <w:num w:numId="8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vid mazzarese">
    <w15:presenceInfo w15:providerId="AD" w15:userId="S-1-5-21-147214757-305610072-1517763936-888365"/>
  </w15:person>
  <w15:person w15:author="Huawei">
    <w15:presenceInfo w15:providerId="None" w15:userId="Huawe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intFractionalCharacterWidth/>
  <w:embedSystemFonts/>
  <w:bordersDoNotSurroundHeader/>
  <w:bordersDoNotSurroundFooter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38D"/>
    <w:rsid w:val="00003AB2"/>
    <w:rsid w:val="00003B9A"/>
    <w:rsid w:val="00003F60"/>
    <w:rsid w:val="00006EF7"/>
    <w:rsid w:val="000132D1"/>
    <w:rsid w:val="000205C5"/>
    <w:rsid w:val="00025316"/>
    <w:rsid w:val="00026F15"/>
    <w:rsid w:val="00037C06"/>
    <w:rsid w:val="00044DAE"/>
    <w:rsid w:val="00052BF8"/>
    <w:rsid w:val="00057116"/>
    <w:rsid w:val="00064CB2"/>
    <w:rsid w:val="00066954"/>
    <w:rsid w:val="00067741"/>
    <w:rsid w:val="000B0519"/>
    <w:rsid w:val="000B61FD"/>
    <w:rsid w:val="000C5FE3"/>
    <w:rsid w:val="000D122A"/>
    <w:rsid w:val="000E55AD"/>
    <w:rsid w:val="000F2B91"/>
    <w:rsid w:val="000F49B3"/>
    <w:rsid w:val="00103679"/>
    <w:rsid w:val="0011611D"/>
    <w:rsid w:val="00120541"/>
    <w:rsid w:val="001211F3"/>
    <w:rsid w:val="0013038F"/>
    <w:rsid w:val="001356A9"/>
    <w:rsid w:val="0014005E"/>
    <w:rsid w:val="00146AD8"/>
    <w:rsid w:val="0016383E"/>
    <w:rsid w:val="001642E0"/>
    <w:rsid w:val="00174617"/>
    <w:rsid w:val="001759A7"/>
    <w:rsid w:val="001A4192"/>
    <w:rsid w:val="001A689E"/>
    <w:rsid w:val="001C3E44"/>
    <w:rsid w:val="001C5C86"/>
    <w:rsid w:val="001C67DB"/>
    <w:rsid w:val="001C718D"/>
    <w:rsid w:val="001F7EB4"/>
    <w:rsid w:val="002000C2"/>
    <w:rsid w:val="00205F25"/>
    <w:rsid w:val="00221B1E"/>
    <w:rsid w:val="00224A6D"/>
    <w:rsid w:val="00240DCD"/>
    <w:rsid w:val="002468A2"/>
    <w:rsid w:val="0024786B"/>
    <w:rsid w:val="00251D80"/>
    <w:rsid w:val="002640E5"/>
    <w:rsid w:val="0026606E"/>
    <w:rsid w:val="00267524"/>
    <w:rsid w:val="00276403"/>
    <w:rsid w:val="00294B7A"/>
    <w:rsid w:val="002B4E05"/>
    <w:rsid w:val="002B5F45"/>
    <w:rsid w:val="002C7821"/>
    <w:rsid w:val="002E6A7D"/>
    <w:rsid w:val="002E7A9E"/>
    <w:rsid w:val="002F482B"/>
    <w:rsid w:val="0030045C"/>
    <w:rsid w:val="003205AD"/>
    <w:rsid w:val="0033027D"/>
    <w:rsid w:val="00335FB2"/>
    <w:rsid w:val="00344158"/>
    <w:rsid w:val="0038516D"/>
    <w:rsid w:val="003869D7"/>
    <w:rsid w:val="003A1EB0"/>
    <w:rsid w:val="003C0F14"/>
    <w:rsid w:val="003C6DA6"/>
    <w:rsid w:val="003F268E"/>
    <w:rsid w:val="003F5A6F"/>
    <w:rsid w:val="003F7B3D"/>
    <w:rsid w:val="00411698"/>
    <w:rsid w:val="00414164"/>
    <w:rsid w:val="0041789B"/>
    <w:rsid w:val="004260A5"/>
    <w:rsid w:val="00432283"/>
    <w:rsid w:val="0043745F"/>
    <w:rsid w:val="0044029F"/>
    <w:rsid w:val="00450236"/>
    <w:rsid w:val="004548BC"/>
    <w:rsid w:val="004735AB"/>
    <w:rsid w:val="00473739"/>
    <w:rsid w:val="00473DD5"/>
    <w:rsid w:val="00474E45"/>
    <w:rsid w:val="0048267C"/>
    <w:rsid w:val="004876B9"/>
    <w:rsid w:val="00493A79"/>
    <w:rsid w:val="004A40BE"/>
    <w:rsid w:val="004A6A60"/>
    <w:rsid w:val="004B1EB8"/>
    <w:rsid w:val="004C634D"/>
    <w:rsid w:val="004D19E8"/>
    <w:rsid w:val="004D24B9"/>
    <w:rsid w:val="004D5A37"/>
    <w:rsid w:val="004E2CE2"/>
    <w:rsid w:val="004E5172"/>
    <w:rsid w:val="004E6262"/>
    <w:rsid w:val="004E6F8A"/>
    <w:rsid w:val="00502CD2"/>
    <w:rsid w:val="00504277"/>
    <w:rsid w:val="0052201A"/>
    <w:rsid w:val="00524F2E"/>
    <w:rsid w:val="00552C2C"/>
    <w:rsid w:val="005555B7"/>
    <w:rsid w:val="005573BB"/>
    <w:rsid w:val="00557B2E"/>
    <w:rsid w:val="00561267"/>
    <w:rsid w:val="00574059"/>
    <w:rsid w:val="00590087"/>
    <w:rsid w:val="0059687A"/>
    <w:rsid w:val="0059693D"/>
    <w:rsid w:val="005C476B"/>
    <w:rsid w:val="005C4F58"/>
    <w:rsid w:val="005C5E8D"/>
    <w:rsid w:val="005C78F2"/>
    <w:rsid w:val="005D057C"/>
    <w:rsid w:val="005D3FEC"/>
    <w:rsid w:val="005D44BE"/>
    <w:rsid w:val="005D7D90"/>
    <w:rsid w:val="005E75DC"/>
    <w:rsid w:val="00611EC4"/>
    <w:rsid w:val="00612542"/>
    <w:rsid w:val="00620B3F"/>
    <w:rsid w:val="006239E7"/>
    <w:rsid w:val="006418C6"/>
    <w:rsid w:val="00641DC9"/>
    <w:rsid w:val="00641ED8"/>
    <w:rsid w:val="00654893"/>
    <w:rsid w:val="00671BBB"/>
    <w:rsid w:val="00682237"/>
    <w:rsid w:val="006843D9"/>
    <w:rsid w:val="006A0EF8"/>
    <w:rsid w:val="006A45BA"/>
    <w:rsid w:val="006A5476"/>
    <w:rsid w:val="006B4280"/>
    <w:rsid w:val="006B4B1C"/>
    <w:rsid w:val="006B7A4B"/>
    <w:rsid w:val="006C4991"/>
    <w:rsid w:val="006E0F19"/>
    <w:rsid w:val="006E1FDA"/>
    <w:rsid w:val="006E4F3E"/>
    <w:rsid w:val="006E5E87"/>
    <w:rsid w:val="006F69A1"/>
    <w:rsid w:val="00707673"/>
    <w:rsid w:val="0071259D"/>
    <w:rsid w:val="00715EBD"/>
    <w:rsid w:val="007162BE"/>
    <w:rsid w:val="00722267"/>
    <w:rsid w:val="007366EC"/>
    <w:rsid w:val="0075252A"/>
    <w:rsid w:val="00764B84"/>
    <w:rsid w:val="00765028"/>
    <w:rsid w:val="0078034D"/>
    <w:rsid w:val="00790BCC"/>
    <w:rsid w:val="00795CEE"/>
    <w:rsid w:val="007974F5"/>
    <w:rsid w:val="007A5AA5"/>
    <w:rsid w:val="007B0F49"/>
    <w:rsid w:val="007B1DB8"/>
    <w:rsid w:val="007C7E14"/>
    <w:rsid w:val="007D03D2"/>
    <w:rsid w:val="007D1AB2"/>
    <w:rsid w:val="007F0B51"/>
    <w:rsid w:val="007F522E"/>
    <w:rsid w:val="007F7421"/>
    <w:rsid w:val="00801F7F"/>
    <w:rsid w:val="008118E6"/>
    <w:rsid w:val="00834A60"/>
    <w:rsid w:val="00850A84"/>
    <w:rsid w:val="00863E89"/>
    <w:rsid w:val="00872B3B"/>
    <w:rsid w:val="0088222A"/>
    <w:rsid w:val="008901F6"/>
    <w:rsid w:val="0089138A"/>
    <w:rsid w:val="00896C03"/>
    <w:rsid w:val="008A495D"/>
    <w:rsid w:val="008A76FD"/>
    <w:rsid w:val="008A7AD1"/>
    <w:rsid w:val="008B2D09"/>
    <w:rsid w:val="008C537F"/>
    <w:rsid w:val="008D6295"/>
    <w:rsid w:val="008D658B"/>
    <w:rsid w:val="008F047B"/>
    <w:rsid w:val="008F08B0"/>
    <w:rsid w:val="00923AB9"/>
    <w:rsid w:val="009437A2"/>
    <w:rsid w:val="00944B28"/>
    <w:rsid w:val="00957D98"/>
    <w:rsid w:val="009661B0"/>
    <w:rsid w:val="009674EC"/>
    <w:rsid w:val="00967838"/>
    <w:rsid w:val="00971AD5"/>
    <w:rsid w:val="00982CD6"/>
    <w:rsid w:val="00985B73"/>
    <w:rsid w:val="009870A7"/>
    <w:rsid w:val="00992266"/>
    <w:rsid w:val="00994A54"/>
    <w:rsid w:val="009A04BA"/>
    <w:rsid w:val="009A3BC4"/>
    <w:rsid w:val="009A572E"/>
    <w:rsid w:val="009B1936"/>
    <w:rsid w:val="009B207C"/>
    <w:rsid w:val="009C2DCC"/>
    <w:rsid w:val="009D435D"/>
    <w:rsid w:val="009D7595"/>
    <w:rsid w:val="009E6C21"/>
    <w:rsid w:val="009F7959"/>
    <w:rsid w:val="00A01CFF"/>
    <w:rsid w:val="00A02D05"/>
    <w:rsid w:val="00A10539"/>
    <w:rsid w:val="00A15763"/>
    <w:rsid w:val="00A226C6"/>
    <w:rsid w:val="00A27912"/>
    <w:rsid w:val="00A338A3"/>
    <w:rsid w:val="00A36378"/>
    <w:rsid w:val="00A40015"/>
    <w:rsid w:val="00A47445"/>
    <w:rsid w:val="00A6656B"/>
    <w:rsid w:val="00A70067"/>
    <w:rsid w:val="00A7059D"/>
    <w:rsid w:val="00A70E1E"/>
    <w:rsid w:val="00A7310D"/>
    <w:rsid w:val="00A9081F"/>
    <w:rsid w:val="00A9188C"/>
    <w:rsid w:val="00A97A52"/>
    <w:rsid w:val="00AA0D6A"/>
    <w:rsid w:val="00AA3E2D"/>
    <w:rsid w:val="00AB58BF"/>
    <w:rsid w:val="00AD77C4"/>
    <w:rsid w:val="00AE0C06"/>
    <w:rsid w:val="00AE25BF"/>
    <w:rsid w:val="00AF5A2C"/>
    <w:rsid w:val="00B03C01"/>
    <w:rsid w:val="00B078D6"/>
    <w:rsid w:val="00B07E1D"/>
    <w:rsid w:val="00B1248D"/>
    <w:rsid w:val="00B14709"/>
    <w:rsid w:val="00B3015C"/>
    <w:rsid w:val="00B3316C"/>
    <w:rsid w:val="00B344D8"/>
    <w:rsid w:val="00B61EC5"/>
    <w:rsid w:val="00B73B4C"/>
    <w:rsid w:val="00B73F75"/>
    <w:rsid w:val="00B856FC"/>
    <w:rsid w:val="00B939CF"/>
    <w:rsid w:val="00BA3A53"/>
    <w:rsid w:val="00BA4095"/>
    <w:rsid w:val="00BA5B43"/>
    <w:rsid w:val="00BC642A"/>
    <w:rsid w:val="00BF676F"/>
    <w:rsid w:val="00BF7C9D"/>
    <w:rsid w:val="00C01E8C"/>
    <w:rsid w:val="00C03E01"/>
    <w:rsid w:val="00C14090"/>
    <w:rsid w:val="00C206D6"/>
    <w:rsid w:val="00C34124"/>
    <w:rsid w:val="00C3799C"/>
    <w:rsid w:val="00C4096D"/>
    <w:rsid w:val="00C43D1E"/>
    <w:rsid w:val="00C44336"/>
    <w:rsid w:val="00C503DD"/>
    <w:rsid w:val="00C50F7C"/>
    <w:rsid w:val="00C51704"/>
    <w:rsid w:val="00C5591F"/>
    <w:rsid w:val="00C57C50"/>
    <w:rsid w:val="00C715CA"/>
    <w:rsid w:val="00C7495D"/>
    <w:rsid w:val="00C77CE9"/>
    <w:rsid w:val="00C80B8C"/>
    <w:rsid w:val="00CA7184"/>
    <w:rsid w:val="00CB191B"/>
    <w:rsid w:val="00CB4236"/>
    <w:rsid w:val="00CC72A4"/>
    <w:rsid w:val="00CD3153"/>
    <w:rsid w:val="00CE1D97"/>
    <w:rsid w:val="00D31CC8"/>
    <w:rsid w:val="00D71F40"/>
    <w:rsid w:val="00D77416"/>
    <w:rsid w:val="00D77C46"/>
    <w:rsid w:val="00D80FC6"/>
    <w:rsid w:val="00D94FA5"/>
    <w:rsid w:val="00DA686C"/>
    <w:rsid w:val="00DA74F3"/>
    <w:rsid w:val="00DB69F3"/>
    <w:rsid w:val="00DC4907"/>
    <w:rsid w:val="00DC7A5F"/>
    <w:rsid w:val="00DD017C"/>
    <w:rsid w:val="00DD397A"/>
    <w:rsid w:val="00DD58B7"/>
    <w:rsid w:val="00DD5D68"/>
    <w:rsid w:val="00DD6699"/>
    <w:rsid w:val="00DF57FD"/>
    <w:rsid w:val="00E007C5"/>
    <w:rsid w:val="00E00DBF"/>
    <w:rsid w:val="00E033E0"/>
    <w:rsid w:val="00E067C1"/>
    <w:rsid w:val="00E1026B"/>
    <w:rsid w:val="00E13CB2"/>
    <w:rsid w:val="00E20C37"/>
    <w:rsid w:val="00E337D0"/>
    <w:rsid w:val="00E52C57"/>
    <w:rsid w:val="00E56328"/>
    <w:rsid w:val="00E57E7D"/>
    <w:rsid w:val="00E632A3"/>
    <w:rsid w:val="00E84CD8"/>
    <w:rsid w:val="00E90B85"/>
    <w:rsid w:val="00E91679"/>
    <w:rsid w:val="00E92452"/>
    <w:rsid w:val="00E94CC1"/>
    <w:rsid w:val="00E957A8"/>
    <w:rsid w:val="00EB2970"/>
    <w:rsid w:val="00EB7A56"/>
    <w:rsid w:val="00EC3039"/>
    <w:rsid w:val="00ED5387"/>
    <w:rsid w:val="00ED7A5B"/>
    <w:rsid w:val="00EF155C"/>
    <w:rsid w:val="00EF4298"/>
    <w:rsid w:val="00F0317C"/>
    <w:rsid w:val="00F14B43"/>
    <w:rsid w:val="00F203C7"/>
    <w:rsid w:val="00F215E2"/>
    <w:rsid w:val="00F41A27"/>
    <w:rsid w:val="00F4338D"/>
    <w:rsid w:val="00F440D3"/>
    <w:rsid w:val="00F46EAF"/>
    <w:rsid w:val="00F62223"/>
    <w:rsid w:val="00F62688"/>
    <w:rsid w:val="00F91008"/>
    <w:rsid w:val="00F921F1"/>
    <w:rsid w:val="00F96174"/>
    <w:rsid w:val="00FA2605"/>
    <w:rsid w:val="00FB127E"/>
    <w:rsid w:val="00FC0804"/>
    <w:rsid w:val="00FC3B6D"/>
    <w:rsid w:val="00FC7CA9"/>
    <w:rsid w:val="00FD3A4E"/>
    <w:rsid w:val="00FF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793568B-AE7E-4433-B1B5-06020D4AD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A56"/>
    <w:pPr>
      <w:overflowPunct w:val="0"/>
      <w:autoSpaceDE w:val="0"/>
      <w:autoSpaceDN w:val="0"/>
      <w:adjustRightInd w:val="0"/>
      <w:spacing w:after="180"/>
      <w:textAlignment w:val="baseline"/>
    </w:pPr>
    <w:rPr>
      <w:lang w:val="en-GB" w:eastAsia="en-US"/>
    </w:rPr>
  </w:style>
  <w:style w:type="paragraph" w:styleId="Heading1">
    <w:name w:val="heading 1"/>
    <w:next w:val="Normal"/>
    <w:qFormat/>
    <w:rsid w:val="00EB7A56"/>
    <w:pPr>
      <w:keepNext/>
      <w:keepLines/>
      <w:pBdr>
        <w:top w:val="single" w:sz="12" w:space="3" w:color="auto"/>
      </w:pBdr>
      <w:overflowPunct w:val="0"/>
      <w:autoSpaceDE w:val="0"/>
      <w:autoSpaceDN w:val="0"/>
      <w:adjustRightInd w:val="0"/>
      <w:spacing w:before="240" w:after="180"/>
      <w:ind w:left="1134" w:hanging="1134"/>
      <w:textAlignment w:val="baseline"/>
      <w:outlineLvl w:val="0"/>
    </w:pPr>
    <w:rPr>
      <w:rFonts w:ascii="Arial" w:hAnsi="Arial"/>
      <w:sz w:val="36"/>
      <w:lang w:val="en-GB" w:eastAsia="en-US"/>
    </w:rPr>
  </w:style>
  <w:style w:type="paragraph" w:styleId="Heading2">
    <w:name w:val="heading 2"/>
    <w:basedOn w:val="Heading1"/>
    <w:next w:val="Normal"/>
    <w:qFormat/>
    <w:rsid w:val="00EB7A56"/>
    <w:pPr>
      <w:pBdr>
        <w:top w:val="none" w:sz="0" w:space="0" w:color="auto"/>
      </w:pBdr>
      <w:spacing w:before="180"/>
      <w:outlineLvl w:val="1"/>
    </w:pPr>
    <w:rPr>
      <w:sz w:val="32"/>
    </w:rPr>
  </w:style>
  <w:style w:type="paragraph" w:styleId="Heading3">
    <w:name w:val="heading 3"/>
    <w:basedOn w:val="Heading2"/>
    <w:next w:val="Normal"/>
    <w:qFormat/>
    <w:rsid w:val="00EB7A56"/>
    <w:pPr>
      <w:spacing w:before="120"/>
      <w:outlineLvl w:val="2"/>
    </w:pPr>
    <w:rPr>
      <w:sz w:val="28"/>
    </w:rPr>
  </w:style>
  <w:style w:type="paragraph" w:styleId="Heading4">
    <w:name w:val="heading 4"/>
    <w:basedOn w:val="Heading3"/>
    <w:next w:val="Normal"/>
    <w:qFormat/>
    <w:rsid w:val="00EB7A56"/>
    <w:pPr>
      <w:ind w:left="1418" w:hanging="1418"/>
      <w:outlineLvl w:val="3"/>
    </w:pPr>
    <w:rPr>
      <w:sz w:val="24"/>
    </w:rPr>
  </w:style>
  <w:style w:type="paragraph" w:styleId="Heading5">
    <w:name w:val="heading 5"/>
    <w:basedOn w:val="Heading4"/>
    <w:next w:val="Normal"/>
    <w:qFormat/>
    <w:rsid w:val="00EB7A56"/>
    <w:pPr>
      <w:ind w:left="1701" w:hanging="1701"/>
      <w:outlineLvl w:val="4"/>
    </w:pPr>
    <w:rPr>
      <w:sz w:val="22"/>
    </w:rPr>
  </w:style>
  <w:style w:type="paragraph" w:styleId="Heading6">
    <w:name w:val="heading 6"/>
    <w:basedOn w:val="H6"/>
    <w:next w:val="Normal"/>
    <w:qFormat/>
    <w:rsid w:val="00EB7A56"/>
    <w:pPr>
      <w:outlineLvl w:val="5"/>
    </w:pPr>
  </w:style>
  <w:style w:type="paragraph" w:styleId="Heading7">
    <w:name w:val="heading 7"/>
    <w:basedOn w:val="H6"/>
    <w:next w:val="Normal"/>
    <w:qFormat/>
    <w:rsid w:val="00EB7A56"/>
    <w:pPr>
      <w:outlineLvl w:val="6"/>
    </w:pPr>
  </w:style>
  <w:style w:type="paragraph" w:styleId="Heading8">
    <w:name w:val="heading 8"/>
    <w:basedOn w:val="Heading1"/>
    <w:next w:val="Normal"/>
    <w:qFormat/>
    <w:rsid w:val="00EB7A56"/>
    <w:pPr>
      <w:ind w:left="0" w:firstLine="0"/>
      <w:outlineLvl w:val="7"/>
    </w:pPr>
  </w:style>
  <w:style w:type="paragraph" w:styleId="Heading9">
    <w:name w:val="heading 9"/>
    <w:basedOn w:val="Heading8"/>
    <w:next w:val="Normal"/>
    <w:qFormat/>
    <w:rsid w:val="00EB7A56"/>
    <w:pPr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L">
    <w:name w:val="TAL"/>
    <w:basedOn w:val="Normal"/>
    <w:rsid w:val="00EB7A56"/>
    <w:pPr>
      <w:keepNext/>
      <w:keepLines/>
      <w:spacing w:after="0"/>
    </w:pPr>
    <w:rPr>
      <w:rFonts w:ascii="Arial" w:hAnsi="Arial"/>
      <w:sz w:val="18"/>
    </w:rPr>
  </w:style>
  <w:style w:type="paragraph" w:styleId="BodyText">
    <w:name w:val="Body Text"/>
    <w:basedOn w:val="Normal"/>
    <w:rsid w:val="009B207C"/>
    <w:pPr>
      <w:widowControl w:val="0"/>
    </w:pPr>
    <w:rPr>
      <w:i/>
      <w:lang w:val="en-US"/>
    </w:rPr>
  </w:style>
  <w:style w:type="paragraph" w:styleId="Header">
    <w:name w:val="header"/>
    <w:rsid w:val="00EB7A56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  <w:sz w:val="18"/>
      <w:lang w:eastAsia="en-US"/>
    </w:rPr>
  </w:style>
  <w:style w:type="paragraph" w:customStyle="1" w:styleId="Heading">
    <w:name w:val="Heading"/>
    <w:basedOn w:val="Normal"/>
    <w:rsid w:val="009B207C"/>
    <w:pPr>
      <w:widowControl w:val="0"/>
      <w:spacing w:after="120" w:line="240" w:lineRule="atLeast"/>
      <w:ind w:left="1260" w:hanging="551"/>
    </w:pPr>
    <w:rPr>
      <w:rFonts w:ascii="Arial" w:hAnsi="Arial"/>
      <w:b/>
      <w:sz w:val="22"/>
    </w:rPr>
  </w:style>
  <w:style w:type="paragraph" w:styleId="BodyTextIndent2">
    <w:name w:val="Body Text Indent 2"/>
    <w:basedOn w:val="Normal"/>
    <w:rsid w:val="009B207C"/>
    <w:pPr>
      <w:ind w:left="284"/>
      <w:jc w:val="both"/>
    </w:pPr>
    <w:rPr>
      <w:rFonts w:ascii="Arial" w:hAnsi="Arial"/>
      <w:sz w:val="22"/>
    </w:rPr>
  </w:style>
  <w:style w:type="paragraph" w:customStyle="1" w:styleId="TAH">
    <w:name w:val="TAH"/>
    <w:basedOn w:val="TAC"/>
    <w:rsid w:val="00EB7A56"/>
    <w:rPr>
      <w:b/>
    </w:rPr>
  </w:style>
  <w:style w:type="paragraph" w:customStyle="1" w:styleId="HE">
    <w:name w:val="HE"/>
    <w:basedOn w:val="Normal"/>
    <w:rsid w:val="009B207C"/>
    <w:rPr>
      <w:rFonts w:ascii="Arial" w:hAnsi="Arial"/>
      <w:b/>
    </w:rPr>
  </w:style>
  <w:style w:type="paragraph" w:styleId="BalloonText">
    <w:name w:val="Balloon Text"/>
    <w:basedOn w:val="Normal"/>
    <w:semiHidden/>
    <w:rsid w:val="005D44BE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DA74F3"/>
    <w:rPr>
      <w:sz w:val="16"/>
      <w:szCs w:val="16"/>
    </w:rPr>
  </w:style>
  <w:style w:type="paragraph" w:styleId="CommentText">
    <w:name w:val="annotation text"/>
    <w:basedOn w:val="Normal"/>
    <w:semiHidden/>
    <w:rsid w:val="00DA74F3"/>
  </w:style>
  <w:style w:type="paragraph" w:styleId="CommentSubject">
    <w:name w:val="annotation subject"/>
    <w:basedOn w:val="CommentText"/>
    <w:next w:val="CommentText"/>
    <w:semiHidden/>
    <w:rsid w:val="00DA74F3"/>
    <w:rPr>
      <w:b/>
      <w:bCs/>
    </w:rPr>
  </w:style>
  <w:style w:type="paragraph" w:customStyle="1" w:styleId="CRCoverPage">
    <w:name w:val="CR Cover Page"/>
    <w:rsid w:val="003F268E"/>
    <w:pPr>
      <w:spacing w:after="120"/>
    </w:pPr>
    <w:rPr>
      <w:rFonts w:ascii="Arial" w:hAnsi="Arial"/>
      <w:lang w:val="en-GB" w:eastAsia="en-US"/>
    </w:rPr>
  </w:style>
  <w:style w:type="character" w:styleId="Hyperlink">
    <w:name w:val="Hyperlink"/>
    <w:rsid w:val="003F268E"/>
    <w:rPr>
      <w:color w:val="0000FF"/>
      <w:u w:val="single"/>
    </w:rPr>
  </w:style>
  <w:style w:type="paragraph" w:styleId="EndnoteText">
    <w:name w:val="endnote text"/>
    <w:basedOn w:val="Normal"/>
    <w:semiHidden/>
    <w:rsid w:val="003F268E"/>
  </w:style>
  <w:style w:type="character" w:styleId="EndnoteReference">
    <w:name w:val="endnote reference"/>
    <w:semiHidden/>
    <w:rsid w:val="003F268E"/>
    <w:rPr>
      <w:vertAlign w:val="superscript"/>
    </w:rPr>
  </w:style>
  <w:style w:type="paragraph" w:styleId="TOC8">
    <w:name w:val="toc 8"/>
    <w:basedOn w:val="TOC1"/>
    <w:semiHidden/>
    <w:rsid w:val="00EB7A56"/>
    <w:pPr>
      <w:spacing w:before="180"/>
      <w:ind w:left="2693" w:hanging="2693"/>
    </w:pPr>
    <w:rPr>
      <w:b/>
    </w:rPr>
  </w:style>
  <w:style w:type="paragraph" w:styleId="TOC1">
    <w:name w:val="toc 1"/>
    <w:semiHidden/>
    <w:rsid w:val="00EB7A56"/>
    <w:pPr>
      <w:keepNext/>
      <w:keepLines/>
      <w:widowControl w:val="0"/>
      <w:tabs>
        <w:tab w:val="right" w:leader="dot" w:pos="9639"/>
      </w:tabs>
      <w:overflowPunct w:val="0"/>
      <w:autoSpaceDE w:val="0"/>
      <w:autoSpaceDN w:val="0"/>
      <w:adjustRightInd w:val="0"/>
      <w:spacing w:before="120"/>
      <w:ind w:left="567" w:right="425" w:hanging="567"/>
      <w:textAlignment w:val="baseline"/>
    </w:pPr>
    <w:rPr>
      <w:noProof/>
      <w:sz w:val="22"/>
      <w:lang w:eastAsia="en-US"/>
    </w:rPr>
  </w:style>
  <w:style w:type="paragraph" w:customStyle="1" w:styleId="ZT">
    <w:name w:val="ZT"/>
    <w:rsid w:val="00EB7A56"/>
    <w:pPr>
      <w:framePr w:wrap="notBeside" w:hAnchor="margin" w:yAlign="center"/>
      <w:widowControl w:val="0"/>
      <w:overflowPunct w:val="0"/>
      <w:autoSpaceDE w:val="0"/>
      <w:autoSpaceDN w:val="0"/>
      <w:adjustRightInd w:val="0"/>
      <w:spacing w:line="240" w:lineRule="atLeast"/>
      <w:jc w:val="right"/>
      <w:textAlignment w:val="baseline"/>
    </w:pPr>
    <w:rPr>
      <w:rFonts w:ascii="Arial" w:hAnsi="Arial"/>
      <w:b/>
      <w:sz w:val="34"/>
      <w:lang w:val="en-GB" w:eastAsia="en-US"/>
    </w:rPr>
  </w:style>
  <w:style w:type="paragraph" w:styleId="TOC5">
    <w:name w:val="toc 5"/>
    <w:basedOn w:val="TOC4"/>
    <w:semiHidden/>
    <w:rsid w:val="00EB7A56"/>
    <w:pPr>
      <w:ind w:left="1701" w:hanging="1701"/>
    </w:pPr>
  </w:style>
  <w:style w:type="paragraph" w:styleId="TOC4">
    <w:name w:val="toc 4"/>
    <w:basedOn w:val="TOC3"/>
    <w:semiHidden/>
    <w:rsid w:val="00EB7A56"/>
    <w:pPr>
      <w:ind w:left="1418" w:hanging="1418"/>
    </w:pPr>
  </w:style>
  <w:style w:type="paragraph" w:styleId="TOC3">
    <w:name w:val="toc 3"/>
    <w:basedOn w:val="TOC2"/>
    <w:semiHidden/>
    <w:rsid w:val="00EB7A56"/>
    <w:pPr>
      <w:ind w:left="1134" w:hanging="1134"/>
    </w:pPr>
  </w:style>
  <w:style w:type="paragraph" w:styleId="TOC2">
    <w:name w:val="toc 2"/>
    <w:basedOn w:val="TOC1"/>
    <w:semiHidden/>
    <w:rsid w:val="00EB7A56"/>
    <w:pPr>
      <w:keepNext w:val="0"/>
      <w:spacing w:before="0"/>
      <w:ind w:left="851" w:hanging="851"/>
    </w:pPr>
    <w:rPr>
      <w:sz w:val="20"/>
    </w:rPr>
  </w:style>
  <w:style w:type="paragraph" w:styleId="Index2">
    <w:name w:val="index 2"/>
    <w:basedOn w:val="Index1"/>
    <w:semiHidden/>
    <w:rsid w:val="00EB7A56"/>
    <w:pPr>
      <w:ind w:left="284"/>
    </w:pPr>
  </w:style>
  <w:style w:type="paragraph" w:styleId="Index1">
    <w:name w:val="index 1"/>
    <w:basedOn w:val="Normal"/>
    <w:semiHidden/>
    <w:rsid w:val="00EB7A56"/>
    <w:pPr>
      <w:keepLines/>
      <w:spacing w:after="0"/>
    </w:pPr>
  </w:style>
  <w:style w:type="paragraph" w:customStyle="1" w:styleId="ZH">
    <w:name w:val="ZH"/>
    <w:rsid w:val="00EB7A56"/>
    <w:pPr>
      <w:framePr w:wrap="notBeside" w:vAnchor="page" w:hAnchor="margin" w:xAlign="center" w:y="6805"/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lang w:eastAsia="en-US"/>
    </w:rPr>
  </w:style>
  <w:style w:type="paragraph" w:customStyle="1" w:styleId="TT">
    <w:name w:val="TT"/>
    <w:basedOn w:val="Heading1"/>
    <w:next w:val="Normal"/>
    <w:rsid w:val="00EB7A56"/>
    <w:pPr>
      <w:outlineLvl w:val="9"/>
    </w:pPr>
  </w:style>
  <w:style w:type="paragraph" w:styleId="ListNumber2">
    <w:name w:val="List Number 2"/>
    <w:basedOn w:val="ListNumber"/>
    <w:rsid w:val="00EB7A56"/>
    <w:pPr>
      <w:ind w:left="851"/>
    </w:pPr>
  </w:style>
  <w:style w:type="character" w:styleId="FootnoteReference">
    <w:name w:val="footnote reference"/>
    <w:basedOn w:val="DefaultParagraphFont"/>
    <w:semiHidden/>
    <w:rsid w:val="00EB7A56"/>
    <w:rPr>
      <w:b/>
      <w:position w:val="6"/>
      <w:sz w:val="16"/>
    </w:rPr>
  </w:style>
  <w:style w:type="paragraph" w:styleId="FootnoteText">
    <w:name w:val="footnote text"/>
    <w:basedOn w:val="Normal"/>
    <w:semiHidden/>
    <w:rsid w:val="00EB7A56"/>
    <w:pPr>
      <w:keepLines/>
      <w:spacing w:after="0"/>
      <w:ind w:left="454" w:hanging="454"/>
    </w:pPr>
    <w:rPr>
      <w:sz w:val="16"/>
    </w:rPr>
  </w:style>
  <w:style w:type="paragraph" w:customStyle="1" w:styleId="TAC">
    <w:name w:val="TAC"/>
    <w:basedOn w:val="TAL"/>
    <w:rsid w:val="00EB7A56"/>
    <w:pPr>
      <w:jc w:val="center"/>
    </w:pPr>
  </w:style>
  <w:style w:type="paragraph" w:customStyle="1" w:styleId="TF">
    <w:name w:val="TF"/>
    <w:basedOn w:val="TH"/>
    <w:rsid w:val="00EB7A56"/>
    <w:pPr>
      <w:keepNext w:val="0"/>
      <w:spacing w:before="0" w:after="240"/>
    </w:pPr>
  </w:style>
  <w:style w:type="paragraph" w:customStyle="1" w:styleId="NO">
    <w:name w:val="NO"/>
    <w:basedOn w:val="Normal"/>
    <w:rsid w:val="00EB7A56"/>
    <w:pPr>
      <w:keepLines/>
      <w:ind w:left="1135" w:hanging="851"/>
    </w:pPr>
  </w:style>
  <w:style w:type="paragraph" w:styleId="TOC9">
    <w:name w:val="toc 9"/>
    <w:basedOn w:val="TOC8"/>
    <w:semiHidden/>
    <w:rsid w:val="00EB7A56"/>
    <w:pPr>
      <w:ind w:left="1418" w:hanging="1418"/>
    </w:pPr>
  </w:style>
  <w:style w:type="paragraph" w:customStyle="1" w:styleId="EX">
    <w:name w:val="EX"/>
    <w:basedOn w:val="Normal"/>
    <w:rsid w:val="00EB7A56"/>
    <w:pPr>
      <w:keepLines/>
      <w:ind w:left="1702" w:hanging="1418"/>
    </w:pPr>
  </w:style>
  <w:style w:type="paragraph" w:customStyle="1" w:styleId="FP">
    <w:name w:val="FP"/>
    <w:basedOn w:val="Normal"/>
    <w:rsid w:val="00EB7A56"/>
    <w:pPr>
      <w:spacing w:after="0"/>
    </w:pPr>
  </w:style>
  <w:style w:type="paragraph" w:customStyle="1" w:styleId="LD">
    <w:name w:val="LD"/>
    <w:rsid w:val="00EB7A56"/>
    <w:pPr>
      <w:keepNext/>
      <w:keepLines/>
      <w:overflowPunct w:val="0"/>
      <w:autoSpaceDE w:val="0"/>
      <w:autoSpaceDN w:val="0"/>
      <w:adjustRightInd w:val="0"/>
      <w:spacing w:line="180" w:lineRule="exact"/>
      <w:textAlignment w:val="baseline"/>
    </w:pPr>
    <w:rPr>
      <w:rFonts w:ascii="Courier New" w:hAnsi="Courier New"/>
      <w:noProof/>
      <w:lang w:eastAsia="en-US"/>
    </w:rPr>
  </w:style>
  <w:style w:type="paragraph" w:customStyle="1" w:styleId="NW">
    <w:name w:val="NW"/>
    <w:basedOn w:val="NO"/>
    <w:rsid w:val="00EB7A56"/>
    <w:pPr>
      <w:spacing w:after="0"/>
    </w:pPr>
  </w:style>
  <w:style w:type="paragraph" w:customStyle="1" w:styleId="EW">
    <w:name w:val="EW"/>
    <w:basedOn w:val="EX"/>
    <w:rsid w:val="00EB7A56"/>
    <w:pPr>
      <w:spacing w:after="0"/>
    </w:pPr>
  </w:style>
  <w:style w:type="paragraph" w:styleId="TOC6">
    <w:name w:val="toc 6"/>
    <w:basedOn w:val="TOC5"/>
    <w:next w:val="Normal"/>
    <w:semiHidden/>
    <w:rsid w:val="00EB7A56"/>
    <w:pPr>
      <w:ind w:left="1985" w:hanging="1985"/>
    </w:pPr>
  </w:style>
  <w:style w:type="paragraph" w:styleId="TOC7">
    <w:name w:val="toc 7"/>
    <w:basedOn w:val="TOC6"/>
    <w:next w:val="Normal"/>
    <w:semiHidden/>
    <w:rsid w:val="00EB7A56"/>
    <w:pPr>
      <w:ind w:left="2268" w:hanging="2268"/>
    </w:pPr>
  </w:style>
  <w:style w:type="paragraph" w:styleId="ListBullet2">
    <w:name w:val="List Bullet 2"/>
    <w:basedOn w:val="ListBullet"/>
    <w:rsid w:val="00EB7A56"/>
    <w:pPr>
      <w:ind w:left="851"/>
    </w:pPr>
  </w:style>
  <w:style w:type="paragraph" w:styleId="ListBullet3">
    <w:name w:val="List Bullet 3"/>
    <w:basedOn w:val="ListBullet2"/>
    <w:rsid w:val="00EB7A56"/>
    <w:pPr>
      <w:ind w:left="1135"/>
    </w:pPr>
  </w:style>
  <w:style w:type="paragraph" w:styleId="ListNumber">
    <w:name w:val="List Number"/>
    <w:basedOn w:val="List"/>
    <w:rsid w:val="00EB7A56"/>
  </w:style>
  <w:style w:type="paragraph" w:customStyle="1" w:styleId="EQ">
    <w:name w:val="EQ"/>
    <w:basedOn w:val="Normal"/>
    <w:next w:val="Normal"/>
    <w:rsid w:val="00EB7A56"/>
    <w:pPr>
      <w:keepLines/>
      <w:tabs>
        <w:tab w:val="center" w:pos="4536"/>
        <w:tab w:val="right" w:pos="9072"/>
      </w:tabs>
    </w:pPr>
    <w:rPr>
      <w:noProof/>
    </w:rPr>
  </w:style>
  <w:style w:type="paragraph" w:customStyle="1" w:styleId="TH">
    <w:name w:val="TH"/>
    <w:basedOn w:val="Normal"/>
    <w:rsid w:val="00EB7A56"/>
    <w:pPr>
      <w:keepNext/>
      <w:keepLines/>
      <w:spacing w:before="60"/>
      <w:jc w:val="center"/>
    </w:pPr>
    <w:rPr>
      <w:rFonts w:ascii="Arial" w:hAnsi="Arial"/>
      <w:b/>
    </w:rPr>
  </w:style>
  <w:style w:type="paragraph" w:customStyle="1" w:styleId="NF">
    <w:name w:val="NF"/>
    <w:basedOn w:val="NO"/>
    <w:rsid w:val="00EB7A56"/>
    <w:pPr>
      <w:keepNext/>
      <w:spacing w:after="0"/>
    </w:pPr>
    <w:rPr>
      <w:rFonts w:ascii="Arial" w:hAnsi="Arial"/>
      <w:sz w:val="18"/>
    </w:rPr>
  </w:style>
  <w:style w:type="paragraph" w:customStyle="1" w:styleId="PL">
    <w:name w:val="PL"/>
    <w:rsid w:val="00EB7A56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/>
      <w:noProof/>
      <w:sz w:val="16"/>
      <w:lang w:eastAsia="en-US"/>
    </w:rPr>
  </w:style>
  <w:style w:type="paragraph" w:customStyle="1" w:styleId="TAR">
    <w:name w:val="TAR"/>
    <w:basedOn w:val="TAL"/>
    <w:rsid w:val="00EB7A56"/>
    <w:pPr>
      <w:jc w:val="right"/>
    </w:pPr>
  </w:style>
  <w:style w:type="paragraph" w:customStyle="1" w:styleId="H6">
    <w:name w:val="H6"/>
    <w:basedOn w:val="Heading5"/>
    <w:next w:val="Normal"/>
    <w:rsid w:val="00EB7A56"/>
    <w:pPr>
      <w:ind w:left="1985" w:hanging="1985"/>
      <w:outlineLvl w:val="9"/>
    </w:pPr>
    <w:rPr>
      <w:sz w:val="20"/>
    </w:rPr>
  </w:style>
  <w:style w:type="paragraph" w:customStyle="1" w:styleId="TAN">
    <w:name w:val="TAN"/>
    <w:basedOn w:val="TAL"/>
    <w:rsid w:val="00EB7A56"/>
    <w:pPr>
      <w:ind w:left="851" w:hanging="851"/>
    </w:pPr>
  </w:style>
  <w:style w:type="paragraph" w:customStyle="1" w:styleId="ZA">
    <w:name w:val="ZA"/>
    <w:rsid w:val="00EB7A56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sz w:val="40"/>
      <w:lang w:eastAsia="en-US"/>
    </w:rPr>
  </w:style>
  <w:style w:type="paragraph" w:customStyle="1" w:styleId="ZB">
    <w:name w:val="ZB"/>
    <w:rsid w:val="00EB7A56"/>
    <w:pPr>
      <w:framePr w:w="10206" w:h="284" w:hRule="exact" w:wrap="notBeside" w:vAnchor="page" w:hAnchor="margin" w:y="1986"/>
      <w:widowControl w:val="0"/>
      <w:overflowPunct w:val="0"/>
      <w:autoSpaceDE w:val="0"/>
      <w:autoSpaceDN w:val="0"/>
      <w:adjustRightInd w:val="0"/>
      <w:ind w:right="28"/>
      <w:jc w:val="right"/>
      <w:textAlignment w:val="baseline"/>
    </w:pPr>
    <w:rPr>
      <w:rFonts w:ascii="Arial" w:hAnsi="Arial"/>
      <w:i/>
      <w:noProof/>
      <w:lang w:eastAsia="en-US"/>
    </w:rPr>
  </w:style>
  <w:style w:type="paragraph" w:customStyle="1" w:styleId="ZD">
    <w:name w:val="ZD"/>
    <w:rsid w:val="00EB7A56"/>
    <w:pPr>
      <w:framePr w:wrap="notBeside" w:vAnchor="page" w:hAnchor="margin" w:y="15764"/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sz w:val="32"/>
      <w:lang w:eastAsia="en-US"/>
    </w:rPr>
  </w:style>
  <w:style w:type="paragraph" w:customStyle="1" w:styleId="ZU">
    <w:name w:val="ZU"/>
    <w:rsid w:val="00EB7A56"/>
    <w:pPr>
      <w:framePr w:w="10206" w:wrap="notBeside" w:vAnchor="page" w:hAnchor="margin" w:y="6238"/>
      <w:widowControl w:val="0"/>
      <w:pBdr>
        <w:top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lang w:eastAsia="en-US"/>
    </w:rPr>
  </w:style>
  <w:style w:type="paragraph" w:customStyle="1" w:styleId="ZV">
    <w:name w:val="ZV"/>
    <w:basedOn w:val="ZU"/>
    <w:rsid w:val="00EB7A56"/>
    <w:pPr>
      <w:framePr w:wrap="notBeside" w:y="16161"/>
    </w:pPr>
  </w:style>
  <w:style w:type="character" w:customStyle="1" w:styleId="ZGSM">
    <w:name w:val="ZGSM"/>
    <w:rsid w:val="00EB7A56"/>
  </w:style>
  <w:style w:type="paragraph" w:styleId="List2">
    <w:name w:val="List 2"/>
    <w:basedOn w:val="List"/>
    <w:rsid w:val="00EB7A56"/>
    <w:pPr>
      <w:ind w:left="851"/>
    </w:pPr>
  </w:style>
  <w:style w:type="paragraph" w:customStyle="1" w:styleId="ZG">
    <w:name w:val="ZG"/>
    <w:rsid w:val="00EB7A56"/>
    <w:pPr>
      <w:framePr w:wrap="notBeside" w:vAnchor="page" w:hAnchor="margin" w:xAlign="right" w:y="6805"/>
      <w:widowControl w:val="0"/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lang w:eastAsia="en-US"/>
    </w:rPr>
  </w:style>
  <w:style w:type="paragraph" w:styleId="List3">
    <w:name w:val="List 3"/>
    <w:basedOn w:val="List2"/>
    <w:rsid w:val="00EB7A56"/>
    <w:pPr>
      <w:ind w:left="1135"/>
    </w:pPr>
  </w:style>
  <w:style w:type="paragraph" w:styleId="List4">
    <w:name w:val="List 4"/>
    <w:basedOn w:val="List3"/>
    <w:rsid w:val="00EB7A56"/>
    <w:pPr>
      <w:ind w:left="1418"/>
    </w:pPr>
  </w:style>
  <w:style w:type="paragraph" w:styleId="List5">
    <w:name w:val="List 5"/>
    <w:basedOn w:val="List4"/>
    <w:rsid w:val="00EB7A56"/>
    <w:pPr>
      <w:ind w:left="1702"/>
    </w:pPr>
  </w:style>
  <w:style w:type="paragraph" w:customStyle="1" w:styleId="EditorsNote">
    <w:name w:val="Editor's Note"/>
    <w:basedOn w:val="NO"/>
    <w:rsid w:val="00EB7A56"/>
    <w:rPr>
      <w:color w:val="FF0000"/>
    </w:rPr>
  </w:style>
  <w:style w:type="paragraph" w:styleId="List">
    <w:name w:val="List"/>
    <w:basedOn w:val="Normal"/>
    <w:rsid w:val="00EB7A56"/>
    <w:pPr>
      <w:ind w:left="568" w:hanging="284"/>
    </w:pPr>
  </w:style>
  <w:style w:type="paragraph" w:styleId="ListBullet">
    <w:name w:val="List Bullet"/>
    <w:basedOn w:val="List"/>
    <w:rsid w:val="00EB7A56"/>
  </w:style>
  <w:style w:type="paragraph" w:styleId="ListBullet4">
    <w:name w:val="List Bullet 4"/>
    <w:basedOn w:val="ListBullet3"/>
    <w:rsid w:val="00EB7A56"/>
    <w:pPr>
      <w:ind w:left="1418"/>
    </w:pPr>
  </w:style>
  <w:style w:type="paragraph" w:styleId="ListBullet5">
    <w:name w:val="List Bullet 5"/>
    <w:basedOn w:val="ListBullet4"/>
    <w:rsid w:val="00EB7A56"/>
    <w:pPr>
      <w:ind w:left="1702"/>
    </w:pPr>
  </w:style>
  <w:style w:type="paragraph" w:customStyle="1" w:styleId="B1">
    <w:name w:val="B1"/>
    <w:basedOn w:val="List"/>
    <w:rsid w:val="00EB7A56"/>
  </w:style>
  <w:style w:type="paragraph" w:customStyle="1" w:styleId="B2">
    <w:name w:val="B2"/>
    <w:basedOn w:val="List2"/>
    <w:rsid w:val="00EB7A56"/>
  </w:style>
  <w:style w:type="paragraph" w:customStyle="1" w:styleId="B3">
    <w:name w:val="B3"/>
    <w:basedOn w:val="List3"/>
    <w:rsid w:val="00EB7A56"/>
  </w:style>
  <w:style w:type="paragraph" w:customStyle="1" w:styleId="B4">
    <w:name w:val="B4"/>
    <w:basedOn w:val="List4"/>
    <w:rsid w:val="00EB7A56"/>
  </w:style>
  <w:style w:type="paragraph" w:customStyle="1" w:styleId="B5">
    <w:name w:val="B5"/>
    <w:basedOn w:val="List5"/>
    <w:rsid w:val="00EB7A56"/>
  </w:style>
  <w:style w:type="paragraph" w:styleId="Footer">
    <w:name w:val="footer"/>
    <w:basedOn w:val="Header"/>
    <w:rsid w:val="00EB7A56"/>
    <w:pPr>
      <w:jc w:val="center"/>
    </w:pPr>
    <w:rPr>
      <w:i/>
    </w:rPr>
  </w:style>
  <w:style w:type="paragraph" w:customStyle="1" w:styleId="ZTD">
    <w:name w:val="ZTD"/>
    <w:basedOn w:val="ZB"/>
    <w:rsid w:val="00EB7A56"/>
    <w:pPr>
      <w:framePr w:hRule="auto" w:wrap="notBeside" w:y="852"/>
    </w:pPr>
    <w:rPr>
      <w:i w:val="0"/>
      <w:sz w:val="40"/>
    </w:rPr>
  </w:style>
  <w:style w:type="table" w:styleId="TableGrid">
    <w:name w:val="Table Grid"/>
    <w:basedOn w:val="TableNormal"/>
    <w:rsid w:val="00557B2E"/>
    <w:pPr>
      <w:overflowPunct w:val="0"/>
      <w:autoSpaceDE w:val="0"/>
      <w:autoSpaceDN w:val="0"/>
      <w:adjustRightInd w:val="0"/>
      <w:spacing w:after="18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BA3A53"/>
    <w:rPr>
      <w:color w:val="800080"/>
      <w:u w:val="single"/>
    </w:rPr>
  </w:style>
  <w:style w:type="paragraph" w:customStyle="1" w:styleId="tah0">
    <w:name w:val="tah"/>
    <w:basedOn w:val="Normal"/>
    <w:rsid w:val="00A97A5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Calibri"/>
      <w:sz w:val="24"/>
      <w:szCs w:val="24"/>
      <w:lang w:val="en-US"/>
    </w:rPr>
  </w:style>
  <w:style w:type="paragraph" w:customStyle="1" w:styleId="tal0">
    <w:name w:val="tal"/>
    <w:basedOn w:val="Normal"/>
    <w:rsid w:val="00A97A5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Calibri"/>
      <w:sz w:val="24"/>
      <w:szCs w:val="24"/>
      <w:lang w:val="en-US"/>
    </w:rPr>
  </w:style>
  <w:style w:type="paragraph" w:styleId="DocumentMap">
    <w:name w:val="Document Map"/>
    <w:basedOn w:val="Normal"/>
    <w:link w:val="DocumentMapChar"/>
    <w:rsid w:val="00D94FA5"/>
    <w:rPr>
      <w:rFonts w:ascii="SimSun" w:eastAsia="SimSu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rsid w:val="00D94FA5"/>
    <w:rPr>
      <w:rFonts w:ascii="SimSun" w:eastAsia="SimSun"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1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3gpp.org/About/WP.htm" TargetMode="External"/><Relationship Id="rId13" Type="http://schemas.openxmlformats.org/officeDocument/2006/relationships/hyperlink" Target="http://www.itu.int/md/R00-SG05-CIR-0059/e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itu.int/md/R00-SG05-CIR-0059/e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tp://ftp.3gpp.org/Information/WORK_PLA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3gpp.org/Work-Item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3gpp.org/ftp/Specs/html-info/21900.htm" TargetMode="External"/><Relationship Id="rId14" Type="http://schemas.openxmlformats.org/officeDocument/2006/relationships/hyperlink" Target="http://www.itu.int/md/R15-IMT.2020-C-0002/e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eredith\Application%20Data\Microsoft\Templates\3gpp_70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84B8EE-BF06-4E34-B208-95908F98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3gpp_70</Template>
  <TotalTime>31</TotalTime>
  <Pages>5</Pages>
  <Words>2094</Words>
  <Characters>11940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WID Template</vt:lpstr>
    </vt:vector>
  </TitlesOfParts>
  <Company>ETSI</Company>
  <LinksUpToDate>false</LinksUpToDate>
  <CharactersWithSpaces>14006</CharactersWithSpaces>
  <SharedDoc>false</SharedDoc>
  <HLinks>
    <vt:vector size="24" baseType="variant">
      <vt:variant>
        <vt:i4>6750290</vt:i4>
      </vt:variant>
      <vt:variant>
        <vt:i4>9</vt:i4>
      </vt:variant>
      <vt:variant>
        <vt:i4>0</vt:i4>
      </vt:variant>
      <vt:variant>
        <vt:i4>5</vt:i4>
      </vt:variant>
      <vt:variant>
        <vt:lpwstr>ftp://ftp.3gpp.org/Information/WORK_PLAN</vt:lpwstr>
      </vt:variant>
      <vt:variant>
        <vt:lpwstr/>
      </vt:variant>
      <vt:variant>
        <vt:i4>6291582</vt:i4>
      </vt:variant>
      <vt:variant>
        <vt:i4>6</vt:i4>
      </vt:variant>
      <vt:variant>
        <vt:i4>0</vt:i4>
      </vt:variant>
      <vt:variant>
        <vt:i4>5</vt:i4>
      </vt:variant>
      <vt:variant>
        <vt:lpwstr>http://www.3gpp.org/Work-Items</vt:lpwstr>
      </vt:variant>
      <vt:variant>
        <vt:lpwstr/>
      </vt:variant>
      <vt:variant>
        <vt:i4>2031686</vt:i4>
      </vt:variant>
      <vt:variant>
        <vt:i4>3</vt:i4>
      </vt:variant>
      <vt:variant>
        <vt:i4>0</vt:i4>
      </vt:variant>
      <vt:variant>
        <vt:i4>5</vt:i4>
      </vt:variant>
      <vt:variant>
        <vt:lpwstr>http://www.3gpp.org/ftp/Specs/html-info/21900.htm</vt:lpwstr>
      </vt:variant>
      <vt:variant>
        <vt:lpwstr/>
      </vt:variant>
      <vt:variant>
        <vt:i4>5636120</vt:i4>
      </vt:variant>
      <vt:variant>
        <vt:i4>0</vt:i4>
      </vt:variant>
      <vt:variant>
        <vt:i4>0</vt:i4>
      </vt:variant>
      <vt:variant>
        <vt:i4>5</vt:i4>
      </vt:variant>
      <vt:variant>
        <vt:lpwstr>http://www.3gpp.org/About/WP.htm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WID Template</dc:title>
  <dc:creator>MCC/Alain Sultan</dc:creator>
  <cp:keywords>WID template</cp:keywords>
  <cp:lastModifiedBy>David mazzarese</cp:lastModifiedBy>
  <cp:revision>7</cp:revision>
  <cp:lastPrinted>2000-02-29T03:31:00Z</cp:lastPrinted>
  <dcterms:created xsi:type="dcterms:W3CDTF">2017-06-06T21:52:00Z</dcterms:created>
  <dcterms:modified xsi:type="dcterms:W3CDTF">2017-06-07T13:52:00Z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  <property fmtid="{D5CDD505-2E9C-101B-9397-08002B2CF9AE}" pid="3" name="_NewReviewCycle">
    <vt:lpwstr/>
  </property>
  <property fmtid="{D5CDD505-2E9C-101B-9397-08002B2CF9AE}" pid="4" name="_2015_ms_pID_725343">
    <vt:lpwstr>(3)hhz3KoqQNdAepgXVTpozF0e9WBNck5H0NApfTawxKOeETCVSDlHsTqbw3cQNtRudjOcHuuSj
kNjBKhhlKevqCeLwQXiBSmPY3oFy/nIBY10c9kch6PEgTtuHPAmKI2okpcM54aO8hWxGqpAa
xD5WAqE5MHZEsfNSMqkZVIUmpKkA0Pxyxc2Z+A/FGvnh9guuDGVxVB3OyEn6EbmFwRo+jy9/
PoGqeGeoX7tZIfybGI</vt:lpwstr>
  </property>
  <property fmtid="{D5CDD505-2E9C-101B-9397-08002B2CF9AE}" pid="5" name="_2015_ms_pID_7253431">
    <vt:lpwstr>DRRy9xQzACToeE2LwzdhRmFqdMpRYox6v/n73mkvDtHND+0t1IkYdp
yW65gwI+Vzx52a4jm/NFhwkyq9hOubvJpyi1zblRF1v/nei7jP5NYOK28MCJi8w55C5ZHZSs
qTnWz1Gp0szwug+cbYSftHU1J1+fjruWazNzRcMeLTsfsaQCgIX8p+cOX/1MuFWay/DvGceQ
3jg02EKyxZljqsRQwZD/O+W7NxGNTcUNEvQB</vt:lpwstr>
  </property>
  <property fmtid="{D5CDD505-2E9C-101B-9397-08002B2CF9AE}" pid="6" name="_2015_ms_pID_7253432">
    <vt:lpwstr>/g==</vt:lpwstr>
  </property>
  <property fmtid="{D5CDD505-2E9C-101B-9397-08002B2CF9AE}" pid="7" name="_readonly">
    <vt:lpwstr/>
  </property>
  <property fmtid="{D5CDD505-2E9C-101B-9397-08002B2CF9AE}" pid="8" name="_change">
    <vt:lpwstr/>
  </property>
  <property fmtid="{D5CDD505-2E9C-101B-9397-08002B2CF9AE}" pid="9" name="_full-control">
    <vt:lpwstr/>
  </property>
  <property fmtid="{D5CDD505-2E9C-101B-9397-08002B2CF9AE}" pid="10" name="sflag">
    <vt:lpwstr>1496841583</vt:lpwstr>
  </property>
</Properties>
</file>